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customXml/itemProps1.xml" ContentType="application/vnd.openxmlformats-officedocument.customXmlProperties+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347B" w:rsidRPr="0020347B" w:rsidRDefault="0020347B" w:rsidP="0020347B">
      <w:pPr>
        <w:spacing w:after="0" w:line="240" w:lineRule="auto"/>
        <w:rPr>
          <w:rFonts w:ascii="Times New Roman" w:eastAsia="Times New Roman" w:hAnsi="Times New Roman" w:cs="Times New Roman"/>
          <w:sz w:val="24"/>
          <w:szCs w:val="24"/>
          <w:lang/>
        </w:rPr>
      </w:pPr>
      <w:r w:rsidRPr="0020347B">
        <w:rPr>
          <w:rFonts w:ascii="Times New Roman" w:eastAsia="Times New Roman" w:hAnsi="Times New Roman" w:cs="Times New Roman"/>
          <w:sz w:val="24"/>
          <w:szCs w:val="24"/>
          <w:lang/>
        </w:rPr>
        <w:t xml:space="preserve">In order to master proper dining etiquette, it is important to know the rules and follow them closely. Understanding the expectations that are placed on you is critical in your success of meeting them. The use of good table manners at all times is a necessity at any meal, but especially in fine dining engagements. Good posture, proper use of language, and showing respect are traits that are expected, but other things may also be expected that you might not be aware of. None of these skills are difficult to accomplish but they will require conscience thought and lots of practice so they become second nature. It's important to remain calm and composed at all times to exude confidence and control of the situation, even if things seem to go off course. </w:t>
      </w:r>
    </w:p>
    <w:tbl>
      <w:tblPr>
        <w:tblpPr w:leftFromText="45" w:rightFromText="45" w:vertAnchor="text" w:tblpXSpec="right" w:tblpYSpec="center"/>
        <w:tblW w:w="0" w:type="auto"/>
        <w:tblCellSpacing w:w="0" w:type="dxa"/>
        <w:tblCellMar>
          <w:top w:w="15" w:type="dxa"/>
          <w:left w:w="15" w:type="dxa"/>
          <w:bottom w:w="15" w:type="dxa"/>
          <w:right w:w="15" w:type="dxa"/>
        </w:tblCellMar>
        <w:tblLook w:val="04A0"/>
      </w:tblPr>
      <w:tblGrid>
        <w:gridCol w:w="930"/>
      </w:tblGrid>
      <w:tr w:rsidR="0020347B" w:rsidRPr="0020347B" w:rsidTr="0020347B">
        <w:trPr>
          <w:tblCellSpacing w:w="0" w:type="dxa"/>
        </w:trPr>
        <w:tc>
          <w:tcPr>
            <w:tcW w:w="0" w:type="auto"/>
            <w:vAlign w:val="center"/>
            <w:hideMark/>
          </w:tcPr>
          <w:p w:rsidR="0020347B" w:rsidRPr="0020347B" w:rsidRDefault="0020347B" w:rsidP="0020347B">
            <w:pPr>
              <w:spacing w:after="0" w:line="240" w:lineRule="auto"/>
              <w:rPr>
                <w:rFonts w:ascii="Times New Roman" w:eastAsia="Times New Roman" w:hAnsi="Times New Roman" w:cs="Times New Roman"/>
                <w:sz w:val="24"/>
                <w:szCs w:val="24"/>
              </w:rPr>
            </w:pPr>
            <w:r w:rsidRPr="0020347B">
              <w:rPr>
                <w:rFonts w:ascii="Times New Roman" w:eastAsia="Times New Roman" w:hAnsi="Times New Roman" w:cs="Times New Roman"/>
                <w:sz w:val="24"/>
                <w:szCs w:val="24"/>
              </w:rPr>
              <w:pict/>
            </w:r>
            <w:r w:rsidRPr="0020347B">
              <w:rPr>
                <w:rFonts w:ascii="Times New Roman" w:eastAsia="Times New Roman" w:hAnsi="Times New Roman" w:cs="Times New Roman"/>
                <w:sz w:val="24"/>
                <w:szCs w:val="24"/>
              </w:rPr>
              <w:pict/>
            </w:r>
            <w:r w:rsidRPr="0020347B">
              <w:rPr>
                <w:rFonts w:ascii="Times New Roman" w:eastAsia="Times New Roman" w:hAnsi="Times New Roman" w:cs="Times New Roman"/>
                <w:sz w:val="24"/>
                <w:szCs w:val="24"/>
              </w:rPr>
              <w:pict/>
            </w:r>
          </w:p>
        </w:tc>
      </w:tr>
    </w:tbl>
    <w:p w:rsidR="0020347B" w:rsidRPr="0020347B" w:rsidRDefault="0020347B" w:rsidP="0020347B">
      <w:pPr>
        <w:spacing w:before="100" w:beforeAutospacing="1" w:after="100" w:afterAutospacing="1" w:line="240" w:lineRule="auto"/>
        <w:rPr>
          <w:rFonts w:ascii="Times New Roman" w:eastAsia="Times New Roman" w:hAnsi="Times New Roman" w:cs="Times New Roman"/>
          <w:sz w:val="24"/>
          <w:szCs w:val="24"/>
          <w:lang/>
        </w:rPr>
      </w:pPr>
      <w:r w:rsidRPr="0020347B">
        <w:rPr>
          <w:rFonts w:ascii="Times New Roman" w:eastAsia="Times New Roman" w:hAnsi="Times New Roman" w:cs="Times New Roman"/>
          <w:sz w:val="24"/>
          <w:szCs w:val="24"/>
          <w:lang/>
        </w:rPr>
        <w:br/>
        <w:t xml:space="preserve">Gloria Starr is the president of Global Success Strategies Inc. and has spent nearly 25 years consulting with business executives and dignitaries on the fine art of proper etiquette. Starr offers these tips on dining etiquette, "No one should sit down before the host or hostess pulls out his or her chair and seats themselves. The guest would then sit. The host or hostess would take the napkin out of the </w:t>
      </w:r>
      <w:hyperlink r:id="rId6" w:tgtFrame="undefined" w:history="1">
        <w:r w:rsidRPr="0020347B">
          <w:rPr>
            <w:rFonts w:ascii="Verdana" w:eastAsia="Times New Roman" w:hAnsi="Verdana" w:cs="Times New Roman"/>
            <w:color w:val="0000FF"/>
            <w:sz w:val="18"/>
            <w:u w:val="single"/>
            <w:lang/>
          </w:rPr>
          <w:t>napkin ring</w:t>
        </w:r>
      </w:hyperlink>
      <w:r w:rsidRPr="0020347B">
        <w:rPr>
          <w:rFonts w:ascii="Times New Roman" w:eastAsia="Times New Roman" w:hAnsi="Times New Roman" w:cs="Times New Roman"/>
          <w:sz w:val="24"/>
          <w:szCs w:val="24"/>
          <w:lang/>
        </w:rPr>
        <w:t xml:space="preserve"> and set it on his or her lap to indicate that the meal was about to begin. The guests cannot even have a slice of </w:t>
      </w:r>
      <w:hyperlink r:id="rId7" w:tgtFrame="undefined" w:history="1">
        <w:r w:rsidRPr="0020347B">
          <w:rPr>
            <w:rFonts w:ascii="Verdana" w:eastAsia="Times New Roman" w:hAnsi="Verdana" w:cs="Times New Roman"/>
            <w:color w:val="0000FF"/>
            <w:sz w:val="18"/>
            <w:u w:val="single"/>
            <w:lang/>
          </w:rPr>
          <w:t>bread</w:t>
        </w:r>
      </w:hyperlink>
      <w:r w:rsidRPr="0020347B">
        <w:rPr>
          <w:rFonts w:ascii="Times New Roman" w:eastAsia="Times New Roman" w:hAnsi="Times New Roman" w:cs="Times New Roman"/>
          <w:sz w:val="24"/>
          <w:szCs w:val="24"/>
          <w:lang/>
        </w:rPr>
        <w:t xml:space="preserve"> or drink of water prior to the host or hostess indicating that the meal is starting." </w:t>
      </w:r>
      <w:r w:rsidRPr="0020347B">
        <w:rPr>
          <w:rFonts w:ascii="Times New Roman" w:eastAsia="Times New Roman" w:hAnsi="Times New Roman" w:cs="Times New Roman"/>
          <w:sz w:val="24"/>
          <w:szCs w:val="24"/>
          <w:lang/>
        </w:rPr>
        <w:br/>
      </w:r>
      <w:r w:rsidRPr="0020347B">
        <w:rPr>
          <w:rFonts w:ascii="Times New Roman" w:eastAsia="Times New Roman" w:hAnsi="Times New Roman" w:cs="Times New Roman"/>
          <w:sz w:val="24"/>
          <w:szCs w:val="24"/>
          <w:lang/>
        </w:rPr>
        <w:br/>
        <w:t xml:space="preserve">When using cutlery or </w:t>
      </w:r>
      <w:hyperlink r:id="rId8" w:tgtFrame="undefined" w:history="1">
        <w:r w:rsidRPr="0020347B">
          <w:rPr>
            <w:rFonts w:ascii="Verdana" w:eastAsia="Times New Roman" w:hAnsi="Verdana" w:cs="Times New Roman"/>
            <w:color w:val="0000FF"/>
            <w:sz w:val="18"/>
            <w:u w:val="single"/>
            <w:lang/>
          </w:rPr>
          <w:t>silverware</w:t>
        </w:r>
      </w:hyperlink>
      <w:r w:rsidRPr="0020347B">
        <w:rPr>
          <w:rFonts w:ascii="Times New Roman" w:eastAsia="Times New Roman" w:hAnsi="Times New Roman" w:cs="Times New Roman"/>
          <w:sz w:val="24"/>
          <w:szCs w:val="24"/>
          <w:lang/>
        </w:rPr>
        <w:t xml:space="preserve"> it is important to begin with the outside pieces first and move in as the meal courses progress. It is important to learn each piece of cutlery and what its particular use is. Starr uses the following examples to explain, "If there is a salad fork on the outside, it means your salad is going to be served first. If you are going to have soup, there would be a spoon that is on the outside of the right hand side of the plate. The two pieces of cutlery above the main plate are for desserts." Cutlery items should only be used for their intended purpose and should not be interchanged or used throughout the entire meal. </w:t>
      </w:r>
      <w:r w:rsidRPr="0020347B">
        <w:rPr>
          <w:rFonts w:ascii="Times New Roman" w:eastAsia="Times New Roman" w:hAnsi="Times New Roman" w:cs="Times New Roman"/>
          <w:sz w:val="24"/>
          <w:szCs w:val="24"/>
          <w:lang/>
        </w:rPr>
        <w:br/>
      </w:r>
      <w:r w:rsidRPr="0020347B">
        <w:rPr>
          <w:rFonts w:ascii="Times New Roman" w:eastAsia="Times New Roman" w:hAnsi="Times New Roman" w:cs="Times New Roman"/>
          <w:sz w:val="24"/>
          <w:szCs w:val="24"/>
          <w:lang/>
        </w:rPr>
        <w:br/>
        <w:t xml:space="preserve">It is important to compliment the host or hostess when possible in a sincere manner that does not come across as simulated flattery. It is perfectly fine to say "this </w:t>
      </w:r>
      <w:hyperlink r:id="rId9" w:tgtFrame="undefined" w:history="1">
        <w:r w:rsidRPr="0020347B">
          <w:rPr>
            <w:rFonts w:ascii="Verdana" w:eastAsia="Times New Roman" w:hAnsi="Verdana" w:cs="Times New Roman"/>
            <w:color w:val="0000FF"/>
            <w:sz w:val="18"/>
            <w:u w:val="single"/>
            <w:lang/>
          </w:rPr>
          <w:t>wine</w:t>
        </w:r>
      </w:hyperlink>
      <w:r w:rsidRPr="0020347B">
        <w:rPr>
          <w:rFonts w:ascii="Times New Roman" w:eastAsia="Times New Roman" w:hAnsi="Times New Roman" w:cs="Times New Roman"/>
          <w:sz w:val="24"/>
          <w:szCs w:val="24"/>
          <w:lang/>
        </w:rPr>
        <w:t xml:space="preserve"> is exceptional" or "this is one of my favorite </w:t>
      </w:r>
      <w:hyperlink r:id="rId10" w:tgtFrame="undefined" w:history="1">
        <w:r w:rsidRPr="0020347B">
          <w:rPr>
            <w:rFonts w:ascii="Verdana" w:eastAsia="Times New Roman" w:hAnsi="Verdana" w:cs="Times New Roman"/>
            <w:color w:val="0000FF"/>
            <w:sz w:val="18"/>
            <w:u w:val="single"/>
            <w:lang/>
          </w:rPr>
          <w:t>desserts</w:t>
        </w:r>
      </w:hyperlink>
      <w:r w:rsidRPr="0020347B">
        <w:rPr>
          <w:rFonts w:ascii="Times New Roman" w:eastAsia="Times New Roman" w:hAnsi="Times New Roman" w:cs="Times New Roman"/>
          <w:sz w:val="24"/>
          <w:szCs w:val="24"/>
          <w:lang/>
        </w:rPr>
        <w:t xml:space="preserve">" as long as you feel the statement is true. Never lie when giving a compliment; find another way to offer a genuine one later. Honesty is always the best policy. </w:t>
      </w:r>
      <w:r w:rsidRPr="0020347B">
        <w:rPr>
          <w:rFonts w:ascii="Times New Roman" w:eastAsia="Times New Roman" w:hAnsi="Times New Roman" w:cs="Times New Roman"/>
          <w:sz w:val="24"/>
          <w:szCs w:val="24"/>
          <w:lang/>
        </w:rPr>
        <w:br/>
      </w:r>
      <w:r w:rsidRPr="0020347B">
        <w:rPr>
          <w:rFonts w:ascii="Times New Roman" w:eastAsia="Times New Roman" w:hAnsi="Times New Roman" w:cs="Times New Roman"/>
          <w:sz w:val="24"/>
          <w:szCs w:val="24"/>
          <w:lang/>
        </w:rPr>
        <w:br/>
        <w:t xml:space="preserve">When eating soup, Starr urges, "Put your soup spoon in the bowl close to you and move the spoon away from you. This helps with any problems of potential spills. This means that you are eating the soup away from you and then you are moving your head and your upper body toward the soup bowl, but not down into the bowl. Your body language is straight across and you are sipping the soup from the </w:t>
      </w:r>
      <w:hyperlink r:id="rId11" w:tgtFrame="undefined" w:history="1">
        <w:r w:rsidRPr="0020347B">
          <w:rPr>
            <w:rFonts w:ascii="Verdana" w:eastAsia="Times New Roman" w:hAnsi="Verdana" w:cs="Times New Roman"/>
            <w:color w:val="0000FF"/>
            <w:sz w:val="18"/>
            <w:u w:val="single"/>
            <w:lang/>
          </w:rPr>
          <w:t>spoon</w:t>
        </w:r>
      </w:hyperlink>
      <w:r w:rsidRPr="0020347B">
        <w:rPr>
          <w:rFonts w:ascii="Times New Roman" w:eastAsia="Times New Roman" w:hAnsi="Times New Roman" w:cs="Times New Roman"/>
          <w:sz w:val="24"/>
          <w:szCs w:val="24"/>
          <w:lang/>
        </w:rPr>
        <w:t xml:space="preserve"> on the side and not putting the entire spoon in your mouth." </w:t>
      </w:r>
      <w:r w:rsidRPr="0020347B">
        <w:rPr>
          <w:rFonts w:ascii="Times New Roman" w:eastAsia="Times New Roman" w:hAnsi="Times New Roman" w:cs="Times New Roman"/>
          <w:sz w:val="24"/>
          <w:szCs w:val="24"/>
          <w:lang/>
        </w:rPr>
        <w:br/>
      </w:r>
      <w:r w:rsidRPr="0020347B">
        <w:rPr>
          <w:rFonts w:ascii="Times New Roman" w:eastAsia="Times New Roman" w:hAnsi="Times New Roman" w:cs="Times New Roman"/>
          <w:sz w:val="24"/>
          <w:szCs w:val="24"/>
          <w:lang/>
        </w:rPr>
        <w:br/>
        <w:t xml:space="preserve">You should not ask for a replacement of your meal once it is served. If you have a special dietary need or concern it should be addressed prior to the meal preparation by inquiring if alternate selections may be served to you. Many people have medical restrictions or other specific preferences associated with their diets and this is becoming more common to address when group meals are being planned. It is recommended that you speak to your host or hostess in advance if you are diabetic, vegetarian, or have a specific food allergy that may present a conflict at the meal. In most cases, if you communicate your concerns, others will respect and honor your difference and do what they can to find a compromise to accommodate all parties suitably. You are not obligated to eat something you cannot or do not like, but you are not allowed to complain </w:t>
      </w:r>
      <w:r w:rsidRPr="0020347B">
        <w:rPr>
          <w:rFonts w:ascii="Times New Roman" w:eastAsia="Times New Roman" w:hAnsi="Times New Roman" w:cs="Times New Roman"/>
          <w:sz w:val="24"/>
          <w:szCs w:val="24"/>
          <w:lang/>
        </w:rPr>
        <w:lastRenderedPageBreak/>
        <w:t xml:space="preserve">about the item that is served to you. It is okay to leave an item on your plate or politely refuse seconds or a dessert. </w:t>
      </w:r>
      <w:r w:rsidRPr="0020347B">
        <w:rPr>
          <w:rFonts w:ascii="Times New Roman" w:eastAsia="Times New Roman" w:hAnsi="Times New Roman" w:cs="Times New Roman"/>
          <w:sz w:val="24"/>
          <w:szCs w:val="24"/>
          <w:lang/>
        </w:rPr>
        <w:br/>
      </w:r>
      <w:r w:rsidRPr="0020347B">
        <w:rPr>
          <w:rFonts w:ascii="Times New Roman" w:eastAsia="Times New Roman" w:hAnsi="Times New Roman" w:cs="Times New Roman"/>
          <w:sz w:val="24"/>
          <w:szCs w:val="24"/>
          <w:lang/>
        </w:rPr>
        <w:br/>
        <w:t xml:space="preserve">While the proper way to show that you are finished with a salad or entrée is to place your utensils horizontally across the plate, this is not always the case with other serving dishes such as small bowls or sorbet cups. Starr notes, "There may be sorbet served between the fish dish and the main entree and that's to cleanse the palate. When you have something like a sorbet, whether it's for cleansing the palate or for dessert, you should not leave the spoon sitting in the sorbet glass because of the chance of tipping it over." The proper way to handle the removal of plates and dishes between meal courses is to sit perfectly still. Starr warns, "Do not move from right to left in order to assist them or help them in anyway, because the reality is that moving would actually create a greater chance of spillage." </w:t>
      </w:r>
      <w:r w:rsidRPr="0020347B">
        <w:rPr>
          <w:rFonts w:ascii="Times New Roman" w:eastAsia="Times New Roman" w:hAnsi="Times New Roman" w:cs="Times New Roman"/>
          <w:sz w:val="24"/>
          <w:szCs w:val="24"/>
          <w:lang/>
        </w:rPr>
        <w:br/>
      </w:r>
      <w:r w:rsidRPr="0020347B">
        <w:rPr>
          <w:rFonts w:ascii="Times New Roman" w:eastAsia="Times New Roman" w:hAnsi="Times New Roman" w:cs="Times New Roman"/>
          <w:sz w:val="24"/>
          <w:szCs w:val="24"/>
          <w:lang/>
        </w:rPr>
        <w:br/>
        <w:t xml:space="preserve">Starr cites, "The old rule of etiquette was that the hands would only be on the table if you are actually eating. But the new rule in the last few years is that your hands are always seen, so the rule is called 'always, sometimes, and never.' This means that your wrists are always seen, your forearms are sometimes seen in the table area, and your elbows are never seen on the table. It would be rude if you put your elbows on the table, and the hostess or other guests would be equally as rude if they told you to remove them. This rule changed because of our global perspective. People from the Middle East keep their hands on the table, because if hands are under the table it is perceived to be underhanded, and they cannot trust you because they can't see your hands. So it has been changed to accommodate different cultures." There may also be cultural customs you should be aware of if dining abroad. Certain countries have rituals or behavior that is considered expected or unacceptable and these may differ from what is customary in our own country. If you dine with people from other countries you should research the recommended protocol to make the meal flow more smoothly and to avoid any pitfalls you may be oblivious to otherwise. </w:t>
      </w:r>
      <w:r w:rsidRPr="0020347B">
        <w:rPr>
          <w:rFonts w:ascii="Times New Roman" w:eastAsia="Times New Roman" w:hAnsi="Times New Roman" w:cs="Times New Roman"/>
          <w:sz w:val="24"/>
          <w:szCs w:val="24"/>
          <w:lang/>
        </w:rPr>
        <w:br/>
      </w:r>
      <w:r w:rsidRPr="0020347B">
        <w:rPr>
          <w:rFonts w:ascii="Times New Roman" w:eastAsia="Times New Roman" w:hAnsi="Times New Roman" w:cs="Times New Roman"/>
          <w:sz w:val="24"/>
          <w:szCs w:val="24"/>
          <w:lang/>
        </w:rPr>
        <w:br/>
        <w:t>If you are have initiated the meal or been invited to the meal you should always show respect for your dining companion for making the time and effort to join you. It is important to give your full attention to them and the purpose of the encounter. Try to refrain from interrupting another speaker and pay attention to what he or she is saying. Do not let your thoughts wander to other topics so that you are not able to hear and understand what your companion is saying. The use of cell phones and pagers during a meal is often frowned upon as an interruption and sign that you are not willing to devote your full attention to the meal or conversation at hand. If you repeatedly excuse yourself from the table to attend to other matters your companion may feel slighted and think that you do not value his or her time. Smoking is considered impolite in the modern era as well, unless you are offered the opportunity and others are all in agreement with the act of having a cigar after dinner or a cigarette with drinks. Asking for carryout portions is highly inappropriate when you are a guest.</w:t>
      </w:r>
      <w:r w:rsidRPr="0020347B">
        <w:rPr>
          <w:rFonts w:ascii="Times New Roman" w:eastAsia="Times New Roman" w:hAnsi="Times New Roman" w:cs="Times New Roman"/>
          <w:sz w:val="24"/>
          <w:szCs w:val="24"/>
          <w:lang/>
        </w:rPr>
        <w:br/>
      </w:r>
      <w:r w:rsidRPr="0020347B">
        <w:rPr>
          <w:rFonts w:ascii="Times New Roman" w:eastAsia="Times New Roman" w:hAnsi="Times New Roman" w:cs="Times New Roman"/>
          <w:sz w:val="24"/>
          <w:szCs w:val="24"/>
          <w:lang/>
        </w:rPr>
        <w:br/>
        <w:t xml:space="preserve">Starr laments, "There are things that so few people have: the common courtesy with ambassadorship skills and the way that Eastern people are more courteous, more dignified, and show grace and elegance under pressure." American standards have plummeted with regard to using manners and etiquette when dining at home or in public. Dress codes have gone by the wayside. Many families let children eat alone in front of a television or video game and </w:t>
      </w:r>
      <w:r w:rsidRPr="0020347B">
        <w:rPr>
          <w:rFonts w:ascii="Times New Roman" w:eastAsia="Times New Roman" w:hAnsi="Times New Roman" w:cs="Times New Roman"/>
          <w:sz w:val="24"/>
          <w:szCs w:val="24"/>
          <w:lang/>
        </w:rPr>
        <w:lastRenderedPageBreak/>
        <w:t xml:space="preserve">meaningful conversations are hard to come by during mealtime for many folks. Starr encourages, "If the average person just raised their standards by 1% a day, in 70 days they will be twice as good. To raise the standards you personally choose to use social graces; this would escalate your opportunities for success a million times over." </w:t>
      </w:r>
    </w:p>
    <w:tbl>
      <w:tblPr>
        <w:tblW w:w="10920" w:type="dxa"/>
        <w:jc w:val="center"/>
        <w:tblCellSpacing w:w="0" w:type="dxa"/>
        <w:tblCellMar>
          <w:left w:w="0" w:type="dxa"/>
          <w:right w:w="0" w:type="dxa"/>
        </w:tblCellMar>
        <w:tblLook w:val="04A0"/>
      </w:tblPr>
      <w:tblGrid>
        <w:gridCol w:w="1980"/>
        <w:gridCol w:w="8940"/>
      </w:tblGrid>
      <w:tr w:rsidR="0020347B" w:rsidRPr="0020347B" w:rsidTr="0020347B">
        <w:trPr>
          <w:tblCellSpacing w:w="0" w:type="dxa"/>
          <w:jc w:val="center"/>
        </w:trPr>
        <w:tc>
          <w:tcPr>
            <w:tcW w:w="0" w:type="auto"/>
            <w:gridSpan w:val="2"/>
            <w:hideMark/>
          </w:tcPr>
          <w:p w:rsidR="0020347B" w:rsidRPr="0020347B" w:rsidRDefault="0020347B" w:rsidP="0020347B">
            <w:pPr>
              <w:spacing w:after="0" w:line="240" w:lineRule="auto"/>
              <w:rPr>
                <w:rFonts w:ascii="Verdana" w:eastAsia="Times New Roman" w:hAnsi="Verdana" w:cs="Times New Roman"/>
                <w:color w:val="000000"/>
                <w:sz w:val="20"/>
                <w:szCs w:val="20"/>
              </w:rPr>
            </w:pPr>
          </w:p>
        </w:tc>
      </w:tr>
      <w:tr w:rsidR="0020347B" w:rsidRPr="0020347B" w:rsidTr="0020347B">
        <w:trPr>
          <w:trHeight w:val="6600"/>
          <w:tblCellSpacing w:w="0" w:type="dxa"/>
          <w:jc w:val="center"/>
        </w:trPr>
        <w:tc>
          <w:tcPr>
            <w:tcW w:w="150" w:type="dxa"/>
            <w:shd w:val="clear" w:color="auto" w:fill="CCCCCC"/>
            <w:hideMark/>
          </w:tcPr>
          <w:p w:rsidR="0020347B" w:rsidRPr="0020347B" w:rsidRDefault="0020347B" w:rsidP="0020347B">
            <w:pPr>
              <w:spacing w:after="240" w:line="240" w:lineRule="auto"/>
              <w:rPr>
                <w:rFonts w:ascii="Verdana" w:eastAsia="Times New Roman" w:hAnsi="Verdana" w:cs="Times New Roman"/>
                <w:color w:val="000000"/>
                <w:sz w:val="20"/>
                <w:szCs w:val="20"/>
              </w:rPr>
            </w:pPr>
            <w:r w:rsidRPr="0020347B">
              <w:rPr>
                <w:rFonts w:ascii="Verdana" w:eastAsia="Times New Roman" w:hAnsi="Verdana" w:cs="Times New Roman"/>
                <w:color w:val="000000"/>
                <w:sz w:val="20"/>
                <w:szCs w:val="20"/>
              </w:rPr>
              <w:br/>
            </w:r>
            <w:r w:rsidRPr="0020347B">
              <w:rPr>
                <w:rFonts w:ascii="Verdana" w:eastAsia="Times New Roman" w:hAnsi="Verdana" w:cs="Times New Roman"/>
                <w:color w:val="000000"/>
                <w:sz w:val="20"/>
                <w:szCs w:val="20"/>
              </w:rPr>
              <w:br/>
            </w:r>
            <w:r w:rsidRPr="0020347B">
              <w:rPr>
                <w:rFonts w:ascii="Verdana" w:eastAsia="Times New Roman" w:hAnsi="Verdana" w:cs="Times New Roman"/>
                <w:color w:val="000000"/>
                <w:sz w:val="20"/>
                <w:szCs w:val="20"/>
              </w:rPr>
              <w:br/>
            </w:r>
            <w:r w:rsidRPr="0020347B">
              <w:rPr>
                <w:rFonts w:ascii="Verdana" w:eastAsia="Times New Roman" w:hAnsi="Verdana" w:cs="Times New Roman"/>
                <w:color w:val="000000"/>
                <w:sz w:val="20"/>
                <w:szCs w:val="20"/>
              </w:rPr>
              <w:br/>
            </w:r>
            <w:r w:rsidRPr="0020347B">
              <w:rPr>
                <w:rFonts w:ascii="Verdana" w:eastAsia="Times New Roman" w:hAnsi="Verdana" w:cs="Times New Roman"/>
                <w:color w:val="000000"/>
                <w:sz w:val="20"/>
                <w:szCs w:val="20"/>
              </w:rPr>
              <w:br/>
            </w:r>
            <w:r w:rsidRPr="0020347B">
              <w:rPr>
                <w:rFonts w:ascii="Verdana" w:eastAsia="Times New Roman" w:hAnsi="Verdana" w:cs="Times New Roman"/>
                <w:color w:val="000000"/>
                <w:sz w:val="20"/>
                <w:szCs w:val="20"/>
              </w:rPr>
              <w:br/>
            </w:r>
            <w:r w:rsidRPr="0020347B">
              <w:rPr>
                <w:rFonts w:ascii="Verdana" w:eastAsia="Times New Roman" w:hAnsi="Verdana" w:cs="Times New Roman"/>
                <w:color w:val="000000"/>
                <w:sz w:val="20"/>
                <w:szCs w:val="20"/>
              </w:rPr>
              <w:br/>
            </w:r>
            <w:r>
              <w:rPr>
                <w:rFonts w:ascii="Verdana" w:eastAsia="Times New Roman" w:hAnsi="Verdana" w:cs="Times New Roman"/>
                <w:noProof/>
                <w:color w:val="0000FF"/>
                <w:sz w:val="20"/>
                <w:szCs w:val="20"/>
              </w:rPr>
              <w:drawing>
                <wp:inline distT="0" distB="0" distL="0" distR="0">
                  <wp:extent cx="1238250" cy="247650"/>
                  <wp:effectExtent l="19050" t="0" r="0" b="0"/>
                  <wp:docPr id="25" name="Picture 25" descr="Barbecue Menu">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arbecue Menu">
                            <a:hlinkClick r:id="rId12"/>
                          </pic:cNvPr>
                          <pic:cNvPicPr>
                            <a:picLocks noChangeAspect="1" noChangeArrowheads="1"/>
                          </pic:cNvPicPr>
                        </pic:nvPicPr>
                        <pic:blipFill>
                          <a:blip r:embed="rId13" cstate="print"/>
                          <a:srcRect/>
                          <a:stretch>
                            <a:fillRect/>
                          </a:stretch>
                        </pic:blipFill>
                        <pic:spPr bwMode="auto">
                          <a:xfrm>
                            <a:off x="0" y="0"/>
                            <a:ext cx="1238250" cy="247650"/>
                          </a:xfrm>
                          <a:prstGeom prst="rect">
                            <a:avLst/>
                          </a:prstGeom>
                          <a:noFill/>
                          <a:ln w="9525">
                            <a:noFill/>
                            <a:miter lim="800000"/>
                            <a:headEnd/>
                            <a:tailEnd/>
                          </a:ln>
                        </pic:spPr>
                      </pic:pic>
                    </a:graphicData>
                  </a:graphic>
                </wp:inline>
              </w:drawing>
            </w:r>
            <w:r w:rsidRPr="0020347B">
              <w:rPr>
                <w:rFonts w:ascii="Verdana" w:eastAsia="Times New Roman" w:hAnsi="Verdana" w:cs="Times New Roman"/>
                <w:color w:val="000000"/>
                <w:sz w:val="20"/>
                <w:szCs w:val="20"/>
              </w:rPr>
              <w:br/>
            </w:r>
            <w:r>
              <w:rPr>
                <w:rFonts w:ascii="Verdana" w:eastAsia="Times New Roman" w:hAnsi="Verdana" w:cs="Times New Roman"/>
                <w:noProof/>
                <w:color w:val="0000FF"/>
                <w:sz w:val="20"/>
                <w:szCs w:val="20"/>
              </w:rPr>
              <w:drawing>
                <wp:inline distT="0" distB="0" distL="0" distR="0">
                  <wp:extent cx="1238250" cy="247650"/>
                  <wp:effectExtent l="19050" t="0" r="0" b="0"/>
                  <wp:docPr id="26" name="Picture 26" descr="Gourmet Recipe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ourmet Recipes">
                            <a:hlinkClick r:id="rId14"/>
                          </pic:cNvPr>
                          <pic:cNvPicPr>
                            <a:picLocks noChangeAspect="1" noChangeArrowheads="1"/>
                          </pic:cNvPicPr>
                        </pic:nvPicPr>
                        <pic:blipFill>
                          <a:blip r:embed="rId15" cstate="print"/>
                          <a:srcRect/>
                          <a:stretch>
                            <a:fillRect/>
                          </a:stretch>
                        </pic:blipFill>
                        <pic:spPr bwMode="auto">
                          <a:xfrm>
                            <a:off x="0" y="0"/>
                            <a:ext cx="1238250" cy="247650"/>
                          </a:xfrm>
                          <a:prstGeom prst="rect">
                            <a:avLst/>
                          </a:prstGeom>
                          <a:noFill/>
                          <a:ln w="9525">
                            <a:noFill/>
                            <a:miter lim="800000"/>
                            <a:headEnd/>
                            <a:tailEnd/>
                          </a:ln>
                        </pic:spPr>
                      </pic:pic>
                    </a:graphicData>
                  </a:graphic>
                </wp:inline>
              </w:drawing>
            </w:r>
            <w:r w:rsidRPr="0020347B">
              <w:rPr>
                <w:rFonts w:ascii="Verdana" w:eastAsia="Times New Roman" w:hAnsi="Verdana" w:cs="Times New Roman"/>
                <w:color w:val="000000"/>
                <w:sz w:val="20"/>
                <w:szCs w:val="20"/>
              </w:rPr>
              <w:br/>
            </w:r>
            <w:r>
              <w:rPr>
                <w:rFonts w:ascii="Verdana" w:eastAsia="Times New Roman" w:hAnsi="Verdana" w:cs="Times New Roman"/>
                <w:noProof/>
                <w:color w:val="0000FF"/>
                <w:sz w:val="20"/>
                <w:szCs w:val="20"/>
              </w:rPr>
              <w:drawing>
                <wp:inline distT="0" distB="0" distL="0" distR="0">
                  <wp:extent cx="1238250" cy="247650"/>
                  <wp:effectExtent l="19050" t="0" r="0" b="0"/>
                  <wp:docPr id="27" name="Picture 27" descr="Afternoon Tea">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fternoon Tea">
                            <a:hlinkClick r:id="rId16"/>
                          </pic:cNvPr>
                          <pic:cNvPicPr>
                            <a:picLocks noChangeAspect="1" noChangeArrowheads="1"/>
                          </pic:cNvPicPr>
                        </pic:nvPicPr>
                        <pic:blipFill>
                          <a:blip r:embed="rId17" cstate="print"/>
                          <a:srcRect/>
                          <a:stretch>
                            <a:fillRect/>
                          </a:stretch>
                        </pic:blipFill>
                        <pic:spPr bwMode="auto">
                          <a:xfrm>
                            <a:off x="0" y="0"/>
                            <a:ext cx="1238250" cy="247650"/>
                          </a:xfrm>
                          <a:prstGeom prst="rect">
                            <a:avLst/>
                          </a:prstGeom>
                          <a:noFill/>
                          <a:ln w="9525">
                            <a:noFill/>
                            <a:miter lim="800000"/>
                            <a:headEnd/>
                            <a:tailEnd/>
                          </a:ln>
                        </pic:spPr>
                      </pic:pic>
                    </a:graphicData>
                  </a:graphic>
                </wp:inline>
              </w:drawing>
            </w:r>
            <w:r w:rsidRPr="0020347B">
              <w:rPr>
                <w:rFonts w:ascii="Verdana" w:eastAsia="Times New Roman" w:hAnsi="Verdana" w:cs="Times New Roman"/>
                <w:color w:val="000000"/>
                <w:sz w:val="20"/>
                <w:szCs w:val="20"/>
              </w:rPr>
              <w:br/>
            </w:r>
            <w:r>
              <w:rPr>
                <w:rFonts w:ascii="Verdana" w:eastAsia="Times New Roman" w:hAnsi="Verdana" w:cs="Times New Roman"/>
                <w:noProof/>
                <w:color w:val="0000FF"/>
                <w:sz w:val="20"/>
                <w:szCs w:val="20"/>
              </w:rPr>
              <w:drawing>
                <wp:inline distT="0" distB="0" distL="0" distR="0">
                  <wp:extent cx="1238250" cy="247650"/>
                  <wp:effectExtent l="19050" t="0" r="0" b="0"/>
                  <wp:docPr id="28" name="Picture 28" descr="Personal Chef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ersonal Chefs">
                            <a:hlinkClick r:id="rId18"/>
                          </pic:cNvPr>
                          <pic:cNvPicPr>
                            <a:picLocks noChangeAspect="1" noChangeArrowheads="1"/>
                          </pic:cNvPicPr>
                        </pic:nvPicPr>
                        <pic:blipFill>
                          <a:blip r:embed="rId19" cstate="print"/>
                          <a:srcRect/>
                          <a:stretch>
                            <a:fillRect/>
                          </a:stretch>
                        </pic:blipFill>
                        <pic:spPr bwMode="auto">
                          <a:xfrm>
                            <a:off x="0" y="0"/>
                            <a:ext cx="1238250" cy="247650"/>
                          </a:xfrm>
                          <a:prstGeom prst="rect">
                            <a:avLst/>
                          </a:prstGeom>
                          <a:noFill/>
                          <a:ln w="9525">
                            <a:noFill/>
                            <a:miter lim="800000"/>
                            <a:headEnd/>
                            <a:tailEnd/>
                          </a:ln>
                        </pic:spPr>
                      </pic:pic>
                    </a:graphicData>
                  </a:graphic>
                </wp:inline>
              </w:drawing>
            </w:r>
            <w:r w:rsidRPr="0020347B">
              <w:rPr>
                <w:rFonts w:ascii="Verdana" w:eastAsia="Times New Roman" w:hAnsi="Verdana" w:cs="Times New Roman"/>
                <w:color w:val="000000"/>
                <w:sz w:val="20"/>
                <w:szCs w:val="20"/>
              </w:rPr>
              <w:br/>
            </w:r>
            <w:r>
              <w:rPr>
                <w:rFonts w:ascii="Verdana" w:eastAsia="Times New Roman" w:hAnsi="Verdana" w:cs="Times New Roman"/>
                <w:noProof/>
                <w:color w:val="0000FF"/>
                <w:sz w:val="20"/>
                <w:szCs w:val="20"/>
              </w:rPr>
              <w:drawing>
                <wp:inline distT="0" distB="0" distL="0" distR="0">
                  <wp:extent cx="1238250" cy="247650"/>
                  <wp:effectExtent l="19050" t="0" r="0" b="0"/>
                  <wp:docPr id="29" name="Picture 29" descr="Hire a Butler">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ire a Butler">
                            <a:hlinkClick r:id="rId20"/>
                          </pic:cNvPr>
                          <pic:cNvPicPr>
                            <a:picLocks noChangeAspect="1" noChangeArrowheads="1"/>
                          </pic:cNvPicPr>
                        </pic:nvPicPr>
                        <pic:blipFill>
                          <a:blip r:embed="rId21" cstate="print"/>
                          <a:srcRect/>
                          <a:stretch>
                            <a:fillRect/>
                          </a:stretch>
                        </pic:blipFill>
                        <pic:spPr bwMode="auto">
                          <a:xfrm>
                            <a:off x="0" y="0"/>
                            <a:ext cx="1238250" cy="247650"/>
                          </a:xfrm>
                          <a:prstGeom prst="rect">
                            <a:avLst/>
                          </a:prstGeom>
                          <a:noFill/>
                          <a:ln w="9525">
                            <a:noFill/>
                            <a:miter lim="800000"/>
                            <a:headEnd/>
                            <a:tailEnd/>
                          </a:ln>
                        </pic:spPr>
                      </pic:pic>
                    </a:graphicData>
                  </a:graphic>
                </wp:inline>
              </w:drawing>
            </w:r>
            <w:r w:rsidRPr="0020347B">
              <w:rPr>
                <w:rFonts w:ascii="Verdana" w:eastAsia="Times New Roman" w:hAnsi="Verdana" w:cs="Times New Roman"/>
                <w:color w:val="000000"/>
                <w:sz w:val="20"/>
                <w:szCs w:val="20"/>
              </w:rPr>
              <w:br/>
            </w:r>
            <w:r>
              <w:rPr>
                <w:rFonts w:ascii="Verdana" w:eastAsia="Times New Roman" w:hAnsi="Verdana" w:cs="Times New Roman"/>
                <w:noProof/>
                <w:color w:val="0000FF"/>
                <w:sz w:val="20"/>
                <w:szCs w:val="20"/>
              </w:rPr>
              <w:drawing>
                <wp:inline distT="0" distB="0" distL="0" distR="0">
                  <wp:extent cx="1238250" cy="247650"/>
                  <wp:effectExtent l="19050" t="0" r="0" b="0"/>
                  <wp:docPr id="30" name="Picture 30" descr="Cocktail Parties">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ocktail Parties">
                            <a:hlinkClick r:id="rId22"/>
                          </pic:cNvPr>
                          <pic:cNvPicPr>
                            <a:picLocks noChangeAspect="1" noChangeArrowheads="1"/>
                          </pic:cNvPicPr>
                        </pic:nvPicPr>
                        <pic:blipFill>
                          <a:blip r:embed="rId23" cstate="print"/>
                          <a:srcRect/>
                          <a:stretch>
                            <a:fillRect/>
                          </a:stretch>
                        </pic:blipFill>
                        <pic:spPr bwMode="auto">
                          <a:xfrm>
                            <a:off x="0" y="0"/>
                            <a:ext cx="1238250" cy="247650"/>
                          </a:xfrm>
                          <a:prstGeom prst="rect">
                            <a:avLst/>
                          </a:prstGeom>
                          <a:noFill/>
                          <a:ln w="9525">
                            <a:noFill/>
                            <a:miter lim="800000"/>
                            <a:headEnd/>
                            <a:tailEnd/>
                          </a:ln>
                        </pic:spPr>
                      </pic:pic>
                    </a:graphicData>
                  </a:graphic>
                </wp:inline>
              </w:drawing>
            </w:r>
            <w:r w:rsidRPr="0020347B">
              <w:rPr>
                <w:rFonts w:ascii="Verdana" w:eastAsia="Times New Roman" w:hAnsi="Verdana" w:cs="Times New Roman"/>
                <w:color w:val="000000"/>
                <w:sz w:val="20"/>
                <w:szCs w:val="20"/>
              </w:rPr>
              <w:br/>
            </w:r>
            <w:r>
              <w:rPr>
                <w:rFonts w:ascii="Verdana" w:eastAsia="Times New Roman" w:hAnsi="Verdana" w:cs="Times New Roman"/>
                <w:noProof/>
                <w:color w:val="0000FF"/>
                <w:sz w:val="20"/>
                <w:szCs w:val="20"/>
              </w:rPr>
              <w:drawing>
                <wp:inline distT="0" distB="0" distL="0" distR="0">
                  <wp:extent cx="1238250" cy="247650"/>
                  <wp:effectExtent l="19050" t="0" r="0" b="0"/>
                  <wp:docPr id="31" name="Picture 31" descr="Share a Recip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hare a Recipe">
                            <a:hlinkClick r:id="rId24"/>
                          </pic:cNvPr>
                          <pic:cNvPicPr>
                            <a:picLocks noChangeAspect="1" noChangeArrowheads="1"/>
                          </pic:cNvPicPr>
                        </pic:nvPicPr>
                        <pic:blipFill>
                          <a:blip r:embed="rId25" cstate="print"/>
                          <a:srcRect/>
                          <a:stretch>
                            <a:fillRect/>
                          </a:stretch>
                        </pic:blipFill>
                        <pic:spPr bwMode="auto">
                          <a:xfrm>
                            <a:off x="0" y="0"/>
                            <a:ext cx="1238250" cy="247650"/>
                          </a:xfrm>
                          <a:prstGeom prst="rect">
                            <a:avLst/>
                          </a:prstGeom>
                          <a:noFill/>
                          <a:ln w="9525">
                            <a:noFill/>
                            <a:miter lim="800000"/>
                            <a:headEnd/>
                            <a:tailEnd/>
                          </a:ln>
                        </pic:spPr>
                      </pic:pic>
                    </a:graphicData>
                  </a:graphic>
                </wp:inline>
              </w:drawing>
            </w:r>
            <w:r w:rsidRPr="0020347B">
              <w:rPr>
                <w:rFonts w:ascii="Verdana" w:eastAsia="Times New Roman" w:hAnsi="Verdana" w:cs="Times New Roman"/>
                <w:color w:val="000000"/>
                <w:sz w:val="20"/>
                <w:szCs w:val="20"/>
              </w:rPr>
              <w:br/>
            </w:r>
            <w:r>
              <w:rPr>
                <w:rFonts w:ascii="Verdana" w:eastAsia="Times New Roman" w:hAnsi="Verdana" w:cs="Times New Roman"/>
                <w:noProof/>
                <w:color w:val="000000"/>
                <w:sz w:val="20"/>
                <w:szCs w:val="20"/>
              </w:rPr>
              <w:drawing>
                <wp:inline distT="0" distB="0" distL="0" distR="0">
                  <wp:extent cx="1238250" cy="247650"/>
                  <wp:effectExtent l="19050" t="0" r="0" b="0"/>
                  <wp:docPr id="32" name="Picture 32" descr="Dining Etiqu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ining Etiquette"/>
                          <pic:cNvPicPr>
                            <a:picLocks noChangeAspect="1" noChangeArrowheads="1"/>
                          </pic:cNvPicPr>
                        </pic:nvPicPr>
                        <pic:blipFill>
                          <a:blip r:embed="rId26" cstate="print"/>
                          <a:srcRect/>
                          <a:stretch>
                            <a:fillRect/>
                          </a:stretch>
                        </pic:blipFill>
                        <pic:spPr bwMode="auto">
                          <a:xfrm>
                            <a:off x="0" y="0"/>
                            <a:ext cx="1238250" cy="247650"/>
                          </a:xfrm>
                          <a:prstGeom prst="rect">
                            <a:avLst/>
                          </a:prstGeom>
                          <a:noFill/>
                          <a:ln w="9525">
                            <a:noFill/>
                            <a:miter lim="800000"/>
                            <a:headEnd/>
                            <a:tailEnd/>
                          </a:ln>
                        </pic:spPr>
                      </pic:pic>
                    </a:graphicData>
                  </a:graphic>
                </wp:inline>
              </w:drawing>
            </w:r>
            <w:r w:rsidRPr="0020347B">
              <w:rPr>
                <w:rFonts w:ascii="Verdana" w:eastAsia="Times New Roman" w:hAnsi="Verdana" w:cs="Times New Roman"/>
                <w:color w:val="000000"/>
                <w:sz w:val="20"/>
                <w:szCs w:val="20"/>
              </w:rPr>
              <w:br/>
            </w:r>
            <w:r>
              <w:rPr>
                <w:rFonts w:ascii="Verdana" w:eastAsia="Times New Roman" w:hAnsi="Verdana" w:cs="Times New Roman"/>
                <w:noProof/>
                <w:color w:val="0000FF"/>
                <w:sz w:val="20"/>
                <w:szCs w:val="20"/>
              </w:rPr>
              <w:drawing>
                <wp:inline distT="0" distB="0" distL="0" distR="0">
                  <wp:extent cx="1238250" cy="247650"/>
                  <wp:effectExtent l="19050" t="0" r="0" b="0"/>
                  <wp:docPr id="33" name="Picture 33" descr="Father's Day Menu">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ather's Day Menu">
                            <a:hlinkClick r:id="rId27"/>
                          </pic:cNvPr>
                          <pic:cNvPicPr>
                            <a:picLocks noChangeAspect="1" noChangeArrowheads="1"/>
                          </pic:cNvPicPr>
                        </pic:nvPicPr>
                        <pic:blipFill>
                          <a:blip r:embed="rId28" cstate="print"/>
                          <a:srcRect/>
                          <a:stretch>
                            <a:fillRect/>
                          </a:stretch>
                        </pic:blipFill>
                        <pic:spPr bwMode="auto">
                          <a:xfrm>
                            <a:off x="0" y="0"/>
                            <a:ext cx="1238250" cy="247650"/>
                          </a:xfrm>
                          <a:prstGeom prst="rect">
                            <a:avLst/>
                          </a:prstGeom>
                          <a:noFill/>
                          <a:ln w="9525">
                            <a:noFill/>
                            <a:miter lim="800000"/>
                            <a:headEnd/>
                            <a:tailEnd/>
                          </a:ln>
                        </pic:spPr>
                      </pic:pic>
                    </a:graphicData>
                  </a:graphic>
                </wp:inline>
              </w:drawing>
            </w:r>
            <w:r w:rsidRPr="0020347B">
              <w:rPr>
                <w:rFonts w:ascii="Verdana" w:eastAsia="Times New Roman" w:hAnsi="Verdana" w:cs="Times New Roman"/>
                <w:color w:val="000000"/>
                <w:sz w:val="20"/>
                <w:szCs w:val="20"/>
              </w:rPr>
              <w:br/>
            </w:r>
            <w:r>
              <w:rPr>
                <w:rFonts w:ascii="Verdana" w:eastAsia="Times New Roman" w:hAnsi="Verdana" w:cs="Times New Roman"/>
                <w:noProof/>
                <w:color w:val="0000FF"/>
                <w:sz w:val="20"/>
                <w:szCs w:val="20"/>
              </w:rPr>
              <w:drawing>
                <wp:inline distT="0" distB="0" distL="0" distR="0">
                  <wp:extent cx="1238250" cy="247650"/>
                  <wp:effectExtent l="19050" t="0" r="0" b="0"/>
                  <wp:docPr id="34" name="Picture 34" descr="Father's Day Gifts">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Father's Day Gifts">
                            <a:hlinkClick r:id="rId29"/>
                          </pic:cNvPr>
                          <pic:cNvPicPr>
                            <a:picLocks noChangeAspect="1" noChangeArrowheads="1"/>
                          </pic:cNvPicPr>
                        </pic:nvPicPr>
                        <pic:blipFill>
                          <a:blip r:embed="rId30" cstate="print"/>
                          <a:srcRect/>
                          <a:stretch>
                            <a:fillRect/>
                          </a:stretch>
                        </pic:blipFill>
                        <pic:spPr bwMode="auto">
                          <a:xfrm>
                            <a:off x="0" y="0"/>
                            <a:ext cx="1238250" cy="247650"/>
                          </a:xfrm>
                          <a:prstGeom prst="rect">
                            <a:avLst/>
                          </a:prstGeom>
                          <a:noFill/>
                          <a:ln w="9525">
                            <a:noFill/>
                            <a:miter lim="800000"/>
                            <a:headEnd/>
                            <a:tailEnd/>
                          </a:ln>
                        </pic:spPr>
                      </pic:pic>
                    </a:graphicData>
                  </a:graphic>
                </wp:inline>
              </w:drawing>
            </w:r>
            <w:r w:rsidRPr="0020347B">
              <w:rPr>
                <w:rFonts w:ascii="Verdana" w:eastAsia="Times New Roman" w:hAnsi="Verdana" w:cs="Times New Roman"/>
                <w:color w:val="000000"/>
                <w:sz w:val="20"/>
                <w:szCs w:val="20"/>
              </w:rPr>
              <w:br/>
            </w:r>
            <w:r>
              <w:rPr>
                <w:rFonts w:ascii="Verdana" w:eastAsia="Times New Roman" w:hAnsi="Verdana" w:cs="Times New Roman"/>
                <w:noProof/>
                <w:color w:val="0000FF"/>
                <w:sz w:val="20"/>
                <w:szCs w:val="20"/>
              </w:rPr>
              <w:drawing>
                <wp:inline distT="0" distB="0" distL="0" distR="0">
                  <wp:extent cx="1238250" cy="247650"/>
                  <wp:effectExtent l="19050" t="0" r="0" b="0"/>
                  <wp:docPr id="35" name="Picture 35" descr="Carved Buffet Menu">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arved Buffet Menu">
                            <a:hlinkClick r:id="rId31"/>
                          </pic:cNvPr>
                          <pic:cNvPicPr>
                            <a:picLocks noChangeAspect="1" noChangeArrowheads="1"/>
                          </pic:cNvPicPr>
                        </pic:nvPicPr>
                        <pic:blipFill>
                          <a:blip r:embed="rId32" cstate="print"/>
                          <a:srcRect/>
                          <a:stretch>
                            <a:fillRect/>
                          </a:stretch>
                        </pic:blipFill>
                        <pic:spPr bwMode="auto">
                          <a:xfrm>
                            <a:off x="0" y="0"/>
                            <a:ext cx="1238250" cy="247650"/>
                          </a:xfrm>
                          <a:prstGeom prst="rect">
                            <a:avLst/>
                          </a:prstGeom>
                          <a:noFill/>
                          <a:ln w="9525">
                            <a:noFill/>
                            <a:miter lim="800000"/>
                            <a:headEnd/>
                            <a:tailEnd/>
                          </a:ln>
                        </pic:spPr>
                      </pic:pic>
                    </a:graphicData>
                  </a:graphic>
                </wp:inline>
              </w:drawing>
            </w:r>
            <w:r w:rsidRPr="0020347B">
              <w:rPr>
                <w:rFonts w:ascii="Verdana" w:eastAsia="Times New Roman" w:hAnsi="Verdana" w:cs="Times New Roman"/>
                <w:color w:val="000000"/>
                <w:sz w:val="20"/>
                <w:szCs w:val="20"/>
              </w:rPr>
              <w:br/>
            </w:r>
            <w:r>
              <w:rPr>
                <w:rFonts w:ascii="Verdana" w:eastAsia="Times New Roman" w:hAnsi="Verdana" w:cs="Times New Roman"/>
                <w:noProof/>
                <w:color w:val="0000FF"/>
                <w:sz w:val="20"/>
                <w:szCs w:val="20"/>
              </w:rPr>
              <w:drawing>
                <wp:inline distT="0" distB="0" distL="0" distR="0">
                  <wp:extent cx="1238250" cy="247650"/>
                  <wp:effectExtent l="19050" t="0" r="0" b="0"/>
                  <wp:docPr id="36" name="Picture 36" descr="Holiday Menu Ideas">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oliday Menu Ideas">
                            <a:hlinkClick r:id="rId33"/>
                          </pic:cNvPr>
                          <pic:cNvPicPr>
                            <a:picLocks noChangeAspect="1" noChangeArrowheads="1"/>
                          </pic:cNvPicPr>
                        </pic:nvPicPr>
                        <pic:blipFill>
                          <a:blip r:embed="rId34" cstate="print"/>
                          <a:srcRect/>
                          <a:stretch>
                            <a:fillRect/>
                          </a:stretch>
                        </pic:blipFill>
                        <pic:spPr bwMode="auto">
                          <a:xfrm>
                            <a:off x="0" y="0"/>
                            <a:ext cx="1238250" cy="247650"/>
                          </a:xfrm>
                          <a:prstGeom prst="rect">
                            <a:avLst/>
                          </a:prstGeom>
                          <a:noFill/>
                          <a:ln w="9525">
                            <a:noFill/>
                            <a:miter lim="800000"/>
                            <a:headEnd/>
                            <a:tailEnd/>
                          </a:ln>
                        </pic:spPr>
                      </pic:pic>
                    </a:graphicData>
                  </a:graphic>
                </wp:inline>
              </w:drawing>
            </w:r>
            <w:r w:rsidRPr="0020347B">
              <w:rPr>
                <w:rFonts w:ascii="Verdana" w:eastAsia="Times New Roman" w:hAnsi="Verdana" w:cs="Times New Roman"/>
                <w:color w:val="000000"/>
                <w:sz w:val="20"/>
                <w:szCs w:val="20"/>
              </w:rPr>
              <w:br/>
            </w:r>
            <w:r>
              <w:rPr>
                <w:rFonts w:ascii="Verdana" w:eastAsia="Times New Roman" w:hAnsi="Verdana" w:cs="Times New Roman"/>
                <w:noProof/>
                <w:color w:val="0000FF"/>
                <w:sz w:val="20"/>
                <w:szCs w:val="20"/>
              </w:rPr>
              <w:drawing>
                <wp:inline distT="0" distB="0" distL="0" distR="0">
                  <wp:extent cx="1238250" cy="247650"/>
                  <wp:effectExtent l="19050" t="0" r="0" b="0"/>
                  <wp:docPr id="37" name="Picture 37" descr="Gourmet Food Gifts">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Gourmet Food Gifts">
                            <a:hlinkClick r:id="rId35"/>
                          </pic:cNvPr>
                          <pic:cNvPicPr>
                            <a:picLocks noChangeAspect="1" noChangeArrowheads="1"/>
                          </pic:cNvPicPr>
                        </pic:nvPicPr>
                        <pic:blipFill>
                          <a:blip r:embed="rId36" cstate="print"/>
                          <a:srcRect/>
                          <a:stretch>
                            <a:fillRect/>
                          </a:stretch>
                        </pic:blipFill>
                        <pic:spPr bwMode="auto">
                          <a:xfrm>
                            <a:off x="0" y="0"/>
                            <a:ext cx="1238250" cy="247650"/>
                          </a:xfrm>
                          <a:prstGeom prst="rect">
                            <a:avLst/>
                          </a:prstGeom>
                          <a:noFill/>
                          <a:ln w="9525">
                            <a:noFill/>
                            <a:miter lim="800000"/>
                            <a:headEnd/>
                            <a:tailEnd/>
                          </a:ln>
                        </pic:spPr>
                      </pic:pic>
                    </a:graphicData>
                  </a:graphic>
                </wp:inline>
              </w:drawing>
            </w:r>
            <w:r w:rsidRPr="0020347B">
              <w:rPr>
                <w:rFonts w:ascii="Verdana" w:eastAsia="Times New Roman" w:hAnsi="Verdana" w:cs="Times New Roman"/>
                <w:color w:val="000000"/>
                <w:sz w:val="20"/>
                <w:szCs w:val="20"/>
              </w:rPr>
              <w:br/>
            </w:r>
            <w:r>
              <w:rPr>
                <w:rFonts w:ascii="Verdana" w:eastAsia="Times New Roman" w:hAnsi="Verdana" w:cs="Times New Roman"/>
                <w:noProof/>
                <w:color w:val="0000FF"/>
                <w:sz w:val="20"/>
                <w:szCs w:val="20"/>
              </w:rPr>
              <w:drawing>
                <wp:inline distT="0" distB="0" distL="0" distR="0">
                  <wp:extent cx="1238250" cy="247650"/>
                  <wp:effectExtent l="19050" t="0" r="0" b="0"/>
                  <wp:docPr id="38" name="Picture 38" descr="Food &amp; Wine Pairi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Food &amp; Wine Pairing">
                            <a:hlinkClick r:id="rId37"/>
                          </pic:cNvPr>
                          <pic:cNvPicPr>
                            <a:picLocks noChangeAspect="1" noChangeArrowheads="1"/>
                          </pic:cNvPicPr>
                        </pic:nvPicPr>
                        <pic:blipFill>
                          <a:blip r:embed="rId38" cstate="print"/>
                          <a:srcRect/>
                          <a:stretch>
                            <a:fillRect/>
                          </a:stretch>
                        </pic:blipFill>
                        <pic:spPr bwMode="auto">
                          <a:xfrm>
                            <a:off x="0" y="0"/>
                            <a:ext cx="1238250" cy="247650"/>
                          </a:xfrm>
                          <a:prstGeom prst="rect">
                            <a:avLst/>
                          </a:prstGeom>
                          <a:noFill/>
                          <a:ln w="9525">
                            <a:noFill/>
                            <a:miter lim="800000"/>
                            <a:headEnd/>
                            <a:tailEnd/>
                          </a:ln>
                        </pic:spPr>
                      </pic:pic>
                    </a:graphicData>
                  </a:graphic>
                </wp:inline>
              </w:drawing>
            </w:r>
            <w:r w:rsidRPr="0020347B">
              <w:rPr>
                <w:rFonts w:ascii="Verdana" w:eastAsia="Times New Roman" w:hAnsi="Verdana" w:cs="Times New Roman"/>
                <w:color w:val="000000"/>
                <w:sz w:val="20"/>
                <w:szCs w:val="20"/>
              </w:rPr>
              <w:br/>
            </w:r>
            <w:r>
              <w:rPr>
                <w:rFonts w:ascii="Verdana" w:eastAsia="Times New Roman" w:hAnsi="Verdana" w:cs="Times New Roman"/>
                <w:noProof/>
                <w:color w:val="0000FF"/>
                <w:sz w:val="20"/>
                <w:szCs w:val="20"/>
              </w:rPr>
              <w:drawing>
                <wp:inline distT="0" distB="0" distL="0" distR="0">
                  <wp:extent cx="1238250" cy="247650"/>
                  <wp:effectExtent l="19050" t="0" r="0" b="0"/>
                  <wp:docPr id="39" name="Picture 39" descr="Shopping Emporium">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hopping Emporium">
                            <a:hlinkClick r:id="rId39"/>
                          </pic:cNvPr>
                          <pic:cNvPicPr>
                            <a:picLocks noChangeAspect="1" noChangeArrowheads="1"/>
                          </pic:cNvPicPr>
                        </pic:nvPicPr>
                        <pic:blipFill>
                          <a:blip r:embed="rId40" cstate="print"/>
                          <a:srcRect/>
                          <a:stretch>
                            <a:fillRect/>
                          </a:stretch>
                        </pic:blipFill>
                        <pic:spPr bwMode="auto">
                          <a:xfrm>
                            <a:off x="0" y="0"/>
                            <a:ext cx="1238250" cy="247650"/>
                          </a:xfrm>
                          <a:prstGeom prst="rect">
                            <a:avLst/>
                          </a:prstGeom>
                          <a:noFill/>
                          <a:ln w="9525">
                            <a:noFill/>
                            <a:miter lim="800000"/>
                            <a:headEnd/>
                            <a:tailEnd/>
                          </a:ln>
                        </pic:spPr>
                      </pic:pic>
                    </a:graphicData>
                  </a:graphic>
                </wp:inline>
              </w:drawing>
            </w:r>
            <w:r w:rsidRPr="0020347B">
              <w:rPr>
                <w:rFonts w:ascii="Verdana" w:eastAsia="Times New Roman" w:hAnsi="Verdana" w:cs="Times New Roman"/>
                <w:color w:val="000000"/>
                <w:sz w:val="20"/>
                <w:szCs w:val="20"/>
              </w:rPr>
              <w:br/>
            </w:r>
            <w:r>
              <w:rPr>
                <w:rFonts w:ascii="Verdana" w:eastAsia="Times New Roman" w:hAnsi="Verdana" w:cs="Times New Roman"/>
                <w:noProof/>
                <w:color w:val="0000FF"/>
                <w:sz w:val="20"/>
                <w:szCs w:val="20"/>
              </w:rPr>
              <w:drawing>
                <wp:inline distT="0" distB="0" distL="0" distR="0">
                  <wp:extent cx="1238250" cy="247650"/>
                  <wp:effectExtent l="19050" t="0" r="0" b="0"/>
                  <wp:docPr id="40" name="Picture 40" descr="Recipe for Success!">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Recipe for Success!">
                            <a:hlinkClick r:id="rId41"/>
                          </pic:cNvPr>
                          <pic:cNvPicPr>
                            <a:picLocks noChangeAspect="1" noChangeArrowheads="1"/>
                          </pic:cNvPicPr>
                        </pic:nvPicPr>
                        <pic:blipFill>
                          <a:blip r:embed="rId42" cstate="print"/>
                          <a:srcRect/>
                          <a:stretch>
                            <a:fillRect/>
                          </a:stretch>
                        </pic:blipFill>
                        <pic:spPr bwMode="auto">
                          <a:xfrm>
                            <a:off x="0" y="0"/>
                            <a:ext cx="1238250" cy="247650"/>
                          </a:xfrm>
                          <a:prstGeom prst="rect">
                            <a:avLst/>
                          </a:prstGeom>
                          <a:noFill/>
                          <a:ln w="9525">
                            <a:noFill/>
                            <a:miter lim="800000"/>
                            <a:headEnd/>
                            <a:tailEnd/>
                          </a:ln>
                        </pic:spPr>
                      </pic:pic>
                    </a:graphicData>
                  </a:graphic>
                </wp:inline>
              </w:drawing>
            </w:r>
            <w:r w:rsidRPr="0020347B">
              <w:rPr>
                <w:rFonts w:ascii="Verdana" w:eastAsia="Times New Roman" w:hAnsi="Verdana" w:cs="Times New Roman"/>
                <w:color w:val="000000"/>
                <w:sz w:val="20"/>
                <w:szCs w:val="20"/>
              </w:rPr>
              <w:br/>
            </w:r>
            <w:r>
              <w:rPr>
                <w:rFonts w:ascii="Verdana" w:eastAsia="Times New Roman" w:hAnsi="Verdana" w:cs="Times New Roman"/>
                <w:noProof/>
                <w:color w:val="0000FF"/>
                <w:sz w:val="20"/>
                <w:szCs w:val="20"/>
              </w:rPr>
              <w:drawing>
                <wp:inline distT="0" distB="0" distL="0" distR="0">
                  <wp:extent cx="1238250" cy="247650"/>
                  <wp:effectExtent l="19050" t="0" r="0" b="0"/>
                  <wp:docPr id="41" name="Picture 41" descr="Free Newsletter">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ree Newsletter">
                            <a:hlinkClick r:id="rId43"/>
                          </pic:cNvPr>
                          <pic:cNvPicPr>
                            <a:picLocks noChangeAspect="1" noChangeArrowheads="1"/>
                          </pic:cNvPicPr>
                        </pic:nvPicPr>
                        <pic:blipFill>
                          <a:blip r:embed="rId44" cstate="print"/>
                          <a:srcRect/>
                          <a:stretch>
                            <a:fillRect/>
                          </a:stretch>
                        </pic:blipFill>
                        <pic:spPr bwMode="auto">
                          <a:xfrm>
                            <a:off x="0" y="0"/>
                            <a:ext cx="1238250" cy="247650"/>
                          </a:xfrm>
                          <a:prstGeom prst="rect">
                            <a:avLst/>
                          </a:prstGeom>
                          <a:noFill/>
                          <a:ln w="9525">
                            <a:noFill/>
                            <a:miter lim="800000"/>
                            <a:headEnd/>
                            <a:tailEnd/>
                          </a:ln>
                        </pic:spPr>
                      </pic:pic>
                    </a:graphicData>
                  </a:graphic>
                </wp:inline>
              </w:drawing>
            </w:r>
            <w:r w:rsidRPr="0020347B">
              <w:rPr>
                <w:rFonts w:ascii="Verdana" w:eastAsia="Times New Roman" w:hAnsi="Verdana" w:cs="Times New Roman"/>
                <w:color w:val="000000"/>
                <w:sz w:val="20"/>
                <w:szCs w:val="20"/>
              </w:rPr>
              <w:br/>
            </w:r>
            <w:r>
              <w:rPr>
                <w:rFonts w:ascii="Verdana" w:eastAsia="Times New Roman" w:hAnsi="Verdana" w:cs="Times New Roman"/>
                <w:noProof/>
                <w:color w:val="0000FF"/>
                <w:sz w:val="20"/>
                <w:szCs w:val="20"/>
              </w:rPr>
              <w:drawing>
                <wp:inline distT="0" distB="0" distL="0" distR="0">
                  <wp:extent cx="1238250" cy="247650"/>
                  <wp:effectExtent l="19050" t="0" r="0" b="0"/>
                  <wp:docPr id="42" name="Picture 42" descr="Useful Links">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Useful Links">
                            <a:hlinkClick r:id="rId45"/>
                          </pic:cNvPr>
                          <pic:cNvPicPr>
                            <a:picLocks noChangeAspect="1" noChangeArrowheads="1"/>
                          </pic:cNvPicPr>
                        </pic:nvPicPr>
                        <pic:blipFill>
                          <a:blip r:embed="rId46" cstate="print"/>
                          <a:srcRect/>
                          <a:stretch>
                            <a:fillRect/>
                          </a:stretch>
                        </pic:blipFill>
                        <pic:spPr bwMode="auto">
                          <a:xfrm>
                            <a:off x="0" y="0"/>
                            <a:ext cx="1238250" cy="247650"/>
                          </a:xfrm>
                          <a:prstGeom prst="rect">
                            <a:avLst/>
                          </a:prstGeom>
                          <a:noFill/>
                          <a:ln w="9525">
                            <a:noFill/>
                            <a:miter lim="800000"/>
                            <a:headEnd/>
                            <a:tailEnd/>
                          </a:ln>
                        </pic:spPr>
                      </pic:pic>
                    </a:graphicData>
                  </a:graphic>
                </wp:inline>
              </w:drawing>
            </w:r>
            <w:r w:rsidRPr="0020347B">
              <w:rPr>
                <w:rFonts w:ascii="Verdana" w:eastAsia="Times New Roman" w:hAnsi="Verdana" w:cs="Times New Roman"/>
                <w:color w:val="000000"/>
                <w:sz w:val="20"/>
                <w:szCs w:val="20"/>
              </w:rPr>
              <w:br/>
            </w:r>
            <w:r w:rsidRPr="0020347B">
              <w:rPr>
                <w:rFonts w:ascii="Verdana" w:eastAsia="Times New Roman" w:hAnsi="Verdana" w:cs="Times New Roman"/>
                <w:color w:val="000000"/>
                <w:sz w:val="20"/>
                <w:szCs w:val="20"/>
              </w:rPr>
              <w:br/>
            </w:r>
            <w:r w:rsidRPr="0020347B">
              <w:rPr>
                <w:rFonts w:ascii="Verdana" w:eastAsia="Times New Roman" w:hAnsi="Verdana" w:cs="Times New Roman"/>
                <w:color w:val="000000"/>
                <w:sz w:val="20"/>
                <w:szCs w:val="20"/>
              </w:rPr>
              <w:br/>
            </w:r>
          </w:p>
          <w:p w:rsidR="0020347B" w:rsidRPr="0020347B" w:rsidRDefault="0020347B" w:rsidP="0020347B">
            <w:pPr>
              <w:pBdr>
                <w:bottom w:val="single" w:sz="6" w:space="1" w:color="auto"/>
              </w:pBdr>
              <w:spacing w:after="0" w:line="240" w:lineRule="auto"/>
              <w:jc w:val="center"/>
              <w:rPr>
                <w:rFonts w:ascii="Arial" w:eastAsia="Times New Roman" w:hAnsi="Arial" w:cs="Arial"/>
                <w:vanish/>
                <w:sz w:val="16"/>
                <w:szCs w:val="16"/>
              </w:rPr>
            </w:pPr>
            <w:r w:rsidRPr="0020347B">
              <w:rPr>
                <w:rFonts w:ascii="Arial" w:eastAsia="Times New Roman" w:hAnsi="Arial" w:cs="Arial"/>
                <w:vanish/>
                <w:sz w:val="16"/>
                <w:szCs w:val="16"/>
              </w:rPr>
              <w:t>Top of Form</w:t>
            </w:r>
          </w:p>
          <w:p w:rsidR="0020347B" w:rsidRPr="0020347B" w:rsidRDefault="0020347B" w:rsidP="0020347B">
            <w:pPr>
              <w:spacing w:after="0" w:line="240" w:lineRule="auto"/>
              <w:rPr>
                <w:rFonts w:ascii="Verdana" w:eastAsia="Times New Roman" w:hAnsi="Verdana" w:cs="Times New Roman"/>
                <w:color w:val="000000"/>
                <w:sz w:val="20"/>
                <w:szCs w:val="20"/>
              </w:rPr>
            </w:pPr>
            <w:r w:rsidRPr="0020347B">
              <w:rPr>
                <w:rFonts w:ascii="Verdana" w:eastAsia="Times New Roman" w:hAnsi="Verdana" w:cs="Times New Roman"/>
                <w:color w:val="000000"/>
                <w:sz w:val="20"/>
                <w:szCs w:val="20"/>
              </w:rPr>
              <w:object w:dxaOrig="300"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8" type="#_x0000_t75" style="width:1in;height:18pt" o:ole="">
                  <v:imagedata r:id="rId47" o:title=""/>
                </v:shape>
                <w:control r:id="rId48" w:name="DefaultOcxName" w:shapeid="_x0000_i1208"/>
              </w:object>
            </w:r>
            <w:r w:rsidRPr="0020347B">
              <w:rPr>
                <w:rFonts w:ascii="Verdana" w:eastAsia="Times New Roman" w:hAnsi="Verdana" w:cs="Times New Roman"/>
                <w:color w:val="000000"/>
                <w:sz w:val="20"/>
                <w:szCs w:val="20"/>
              </w:rPr>
              <w:object w:dxaOrig="300" w:dyaOrig="225">
                <v:shape id="_x0000_i1207" type="#_x0000_t75" style="width:1in;height:18pt" o:ole="">
                  <v:imagedata r:id="rId49" o:title=""/>
                </v:shape>
                <w:control r:id="rId50" w:name="DefaultOcxName1" w:shapeid="_x0000_i1207"/>
              </w:objec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tblPr>
            <w:tblGrid>
              <w:gridCol w:w="1964"/>
            </w:tblGrid>
            <w:tr w:rsidR="0020347B" w:rsidRPr="0020347B" w:rsidTr="0020347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0347B" w:rsidRPr="0020347B" w:rsidRDefault="0020347B" w:rsidP="0020347B">
                  <w:pPr>
                    <w:spacing w:after="0" w:line="240" w:lineRule="auto"/>
                    <w:jc w:val="center"/>
                    <w:rPr>
                      <w:rFonts w:ascii="Verdana" w:eastAsia="Times New Roman" w:hAnsi="Verdana" w:cs="Times New Roman"/>
                      <w:color w:val="000000"/>
                      <w:sz w:val="20"/>
                      <w:szCs w:val="20"/>
                    </w:rPr>
                  </w:pPr>
                  <w:r w:rsidRPr="0020347B">
                    <w:rPr>
                      <w:rFonts w:ascii="Verdana" w:eastAsia="Times New Roman" w:hAnsi="Verdana" w:cs="Times New Roman"/>
                      <w:b/>
                      <w:bCs/>
                      <w:color w:val="000000"/>
                      <w:sz w:val="20"/>
                      <w:szCs w:val="20"/>
                    </w:rPr>
                    <w:t>Enter your E-mail Address</w:t>
                  </w:r>
                  <w:r w:rsidRPr="0020347B">
                    <w:rPr>
                      <w:rFonts w:ascii="Verdana" w:eastAsia="Times New Roman" w:hAnsi="Verdana" w:cs="Times New Roman"/>
                      <w:color w:val="000000"/>
                      <w:sz w:val="20"/>
                      <w:szCs w:val="20"/>
                    </w:rPr>
                    <w:br/>
                  </w:r>
                  <w:r w:rsidRPr="0020347B">
                    <w:rPr>
                      <w:rFonts w:ascii="Verdana" w:eastAsia="Times New Roman" w:hAnsi="Verdana" w:cs="Times New Roman"/>
                      <w:color w:val="000000"/>
                      <w:sz w:val="20"/>
                      <w:szCs w:val="20"/>
                    </w:rPr>
                    <w:object w:dxaOrig="300" w:dyaOrig="225">
                      <v:shape id="_x0000_i1209" type="#_x0000_t75" style="width:57pt;height:18pt" o:ole="">
                        <v:imagedata r:id="rId51" o:title=""/>
                      </v:shape>
                      <w:control r:id="rId52" w:name="DefaultOcxName2" w:shapeid="_x0000_i1209"/>
                    </w:object>
                  </w:r>
                  <w:r w:rsidRPr="0020347B">
                    <w:rPr>
                      <w:rFonts w:ascii="Verdana" w:eastAsia="Times New Roman" w:hAnsi="Verdana" w:cs="Times New Roman"/>
                      <w:color w:val="000000"/>
                      <w:sz w:val="20"/>
                      <w:szCs w:val="20"/>
                    </w:rPr>
                    <w:br/>
                  </w:r>
                  <w:r w:rsidRPr="0020347B">
                    <w:rPr>
                      <w:rFonts w:ascii="Verdana" w:eastAsia="Times New Roman" w:hAnsi="Verdana" w:cs="Times New Roman"/>
                      <w:b/>
                      <w:bCs/>
                      <w:color w:val="000000"/>
                      <w:sz w:val="20"/>
                      <w:szCs w:val="20"/>
                    </w:rPr>
                    <w:t xml:space="preserve">Enter your First Name </w:t>
                  </w:r>
                  <w:r w:rsidRPr="0020347B">
                    <w:rPr>
                      <w:rFonts w:ascii="Verdana" w:eastAsia="Times New Roman" w:hAnsi="Verdana" w:cs="Times New Roman"/>
                      <w:b/>
                      <w:bCs/>
                      <w:color w:val="000000"/>
                      <w:sz w:val="20"/>
                      <w:szCs w:val="20"/>
                    </w:rPr>
                    <w:lastRenderedPageBreak/>
                    <w:t>(optional</w:t>
                  </w:r>
                  <w:proofErr w:type="gramStart"/>
                  <w:r w:rsidRPr="0020347B">
                    <w:rPr>
                      <w:rFonts w:ascii="Verdana" w:eastAsia="Times New Roman" w:hAnsi="Verdana" w:cs="Times New Roman"/>
                      <w:b/>
                      <w:bCs/>
                      <w:color w:val="000000"/>
                      <w:sz w:val="20"/>
                      <w:szCs w:val="20"/>
                    </w:rPr>
                    <w:t>)</w:t>
                  </w:r>
                  <w:proofErr w:type="gramEnd"/>
                  <w:r w:rsidRPr="0020347B">
                    <w:rPr>
                      <w:rFonts w:ascii="Verdana" w:eastAsia="Times New Roman" w:hAnsi="Verdana" w:cs="Times New Roman"/>
                      <w:color w:val="000000"/>
                      <w:sz w:val="20"/>
                      <w:szCs w:val="20"/>
                    </w:rPr>
                    <w:br/>
                  </w:r>
                  <w:r w:rsidRPr="0020347B">
                    <w:rPr>
                      <w:rFonts w:ascii="Verdana" w:eastAsia="Times New Roman" w:hAnsi="Verdana" w:cs="Times New Roman"/>
                      <w:color w:val="000000"/>
                      <w:sz w:val="20"/>
                      <w:szCs w:val="20"/>
                    </w:rPr>
                    <w:object w:dxaOrig="300" w:dyaOrig="225">
                      <v:shape id="_x0000_i1205" type="#_x0000_t75" style="width:57pt;height:18pt" o:ole="">
                        <v:imagedata r:id="rId51" o:title=""/>
                      </v:shape>
                      <w:control r:id="rId53" w:name="DefaultOcxName3" w:shapeid="_x0000_i1205"/>
                    </w:object>
                  </w:r>
                  <w:r w:rsidRPr="0020347B">
                    <w:rPr>
                      <w:rFonts w:ascii="Verdana" w:eastAsia="Times New Roman" w:hAnsi="Verdana" w:cs="Times New Roman"/>
                      <w:color w:val="000000"/>
                      <w:sz w:val="20"/>
                      <w:szCs w:val="20"/>
                    </w:rPr>
                    <w:br/>
                  </w:r>
                  <w:r w:rsidRPr="0020347B">
                    <w:rPr>
                      <w:rFonts w:ascii="Verdana" w:eastAsia="Times New Roman" w:hAnsi="Verdana" w:cs="Times New Roman"/>
                      <w:b/>
                      <w:bCs/>
                      <w:color w:val="000000"/>
                      <w:sz w:val="15"/>
                      <w:szCs w:val="15"/>
                    </w:rPr>
                    <w:t>Then</w:t>
                  </w:r>
                  <w:r w:rsidRPr="0020347B">
                    <w:rPr>
                      <w:rFonts w:ascii="Verdana" w:eastAsia="Times New Roman" w:hAnsi="Verdana" w:cs="Times New Roman"/>
                      <w:color w:val="000000"/>
                      <w:sz w:val="15"/>
                      <w:szCs w:val="15"/>
                    </w:rPr>
                    <w:br/>
                  </w:r>
                  <w:r w:rsidRPr="0020347B">
                    <w:rPr>
                      <w:rFonts w:ascii="Verdana" w:eastAsia="Times New Roman" w:hAnsi="Verdana" w:cs="Times New Roman"/>
                      <w:color w:val="000000"/>
                      <w:sz w:val="15"/>
                      <w:szCs w:val="15"/>
                    </w:rPr>
                    <w:object w:dxaOrig="300" w:dyaOrig="225">
                      <v:shape id="_x0000_i1349" type="#_x0000_t75" style="width:49.5pt;height:22.5pt" o:ole="">
                        <v:imagedata r:id="rId54" o:title=""/>
                      </v:shape>
                      <w:control r:id="rId55" w:name="DefaultOcxName4" w:shapeid="_x0000_i1349"/>
                    </w:object>
                  </w:r>
                  <w:r w:rsidRPr="0020347B">
                    <w:rPr>
                      <w:rFonts w:ascii="Verdana" w:eastAsia="Times New Roman" w:hAnsi="Verdana" w:cs="Times New Roman"/>
                      <w:color w:val="000000"/>
                      <w:sz w:val="15"/>
                      <w:szCs w:val="15"/>
                    </w:rPr>
                    <w:br/>
                    <w:t>Don't worry -- your e-mail address is totally secure.</w:t>
                  </w:r>
                  <w:r w:rsidRPr="0020347B">
                    <w:rPr>
                      <w:rFonts w:ascii="Verdana" w:eastAsia="Times New Roman" w:hAnsi="Verdana" w:cs="Times New Roman"/>
                      <w:color w:val="000000"/>
                      <w:sz w:val="15"/>
                      <w:szCs w:val="15"/>
                    </w:rPr>
                    <w:br/>
                    <w:t xml:space="preserve">I promise to use it </w:t>
                  </w:r>
                  <w:r w:rsidRPr="0020347B">
                    <w:rPr>
                      <w:rFonts w:ascii="Verdana" w:eastAsia="Times New Roman" w:hAnsi="Verdana" w:cs="Times New Roman"/>
                      <w:b/>
                      <w:bCs/>
                      <w:color w:val="000000"/>
                      <w:sz w:val="15"/>
                      <w:szCs w:val="15"/>
                    </w:rPr>
                    <w:t>only</w:t>
                  </w:r>
                  <w:r w:rsidRPr="0020347B">
                    <w:rPr>
                      <w:rFonts w:ascii="Verdana" w:eastAsia="Times New Roman" w:hAnsi="Verdana" w:cs="Times New Roman"/>
                      <w:color w:val="000000"/>
                      <w:sz w:val="15"/>
                      <w:szCs w:val="15"/>
                    </w:rPr>
                    <w:t xml:space="preserve"> to send you Gourmet High Life.</w:t>
                  </w:r>
                  <w:r w:rsidRPr="0020347B">
                    <w:rPr>
                      <w:rFonts w:ascii="Verdana" w:eastAsia="Times New Roman" w:hAnsi="Verdana" w:cs="Times New Roman"/>
                      <w:color w:val="000000"/>
                      <w:sz w:val="20"/>
                      <w:szCs w:val="20"/>
                    </w:rPr>
                    <w:t xml:space="preserve"> </w:t>
                  </w:r>
                </w:p>
              </w:tc>
            </w:tr>
          </w:tbl>
          <w:p w:rsidR="0020347B" w:rsidRPr="0020347B" w:rsidRDefault="0020347B" w:rsidP="0020347B">
            <w:pPr>
              <w:pBdr>
                <w:top w:val="single" w:sz="6" w:space="1" w:color="auto"/>
              </w:pBdr>
              <w:spacing w:after="0" w:line="240" w:lineRule="auto"/>
              <w:jc w:val="center"/>
              <w:rPr>
                <w:rFonts w:ascii="Arial" w:eastAsia="Times New Roman" w:hAnsi="Arial" w:cs="Arial"/>
                <w:vanish/>
                <w:sz w:val="16"/>
                <w:szCs w:val="16"/>
              </w:rPr>
            </w:pPr>
            <w:r w:rsidRPr="0020347B">
              <w:rPr>
                <w:rFonts w:ascii="Arial" w:eastAsia="Times New Roman" w:hAnsi="Arial" w:cs="Arial"/>
                <w:vanish/>
                <w:sz w:val="16"/>
                <w:szCs w:val="16"/>
              </w:rPr>
              <w:lastRenderedPageBreak/>
              <w:t>Bottom of Form</w:t>
            </w:r>
          </w:p>
          <w:p w:rsidR="0020347B" w:rsidRPr="0020347B" w:rsidRDefault="0020347B" w:rsidP="0020347B">
            <w:pPr>
              <w:spacing w:after="0" w:line="240" w:lineRule="auto"/>
              <w:rPr>
                <w:rFonts w:ascii="Verdana" w:eastAsia="Times New Roman" w:hAnsi="Verdana" w:cs="Times New Roman"/>
                <w:color w:val="000000"/>
                <w:sz w:val="20"/>
                <w:szCs w:val="20"/>
              </w:rPr>
            </w:pPr>
          </w:p>
          <w:p w:rsidR="0020347B" w:rsidRPr="0020347B" w:rsidRDefault="0020347B" w:rsidP="0020347B">
            <w:pPr>
              <w:shd w:val="clear" w:color="auto" w:fill="FFFFFF"/>
              <w:spacing w:after="15" w:line="240" w:lineRule="auto"/>
              <w:jc w:val="center"/>
              <w:rPr>
                <w:rFonts w:ascii="Verdana" w:eastAsia="Times New Roman" w:hAnsi="Verdana" w:cs="Times New Roman"/>
                <w:color w:val="000000"/>
                <w:sz w:val="17"/>
                <w:szCs w:val="17"/>
              </w:rPr>
            </w:pPr>
            <w:r w:rsidRPr="0020347B">
              <w:rPr>
                <w:rFonts w:ascii="Verdana" w:eastAsia="Times New Roman" w:hAnsi="Verdana" w:cs="Times New Roman"/>
                <w:color w:val="000000"/>
                <w:sz w:val="17"/>
                <w:szCs w:val="17"/>
              </w:rPr>
              <w:t>[</w:t>
            </w:r>
            <w:hyperlink r:id="rId56" w:anchor="RSSExplain" w:history="1">
              <w:r w:rsidRPr="0020347B">
                <w:rPr>
                  <w:rFonts w:ascii="Verdana" w:eastAsia="Times New Roman" w:hAnsi="Verdana" w:cs="Times New Roman"/>
                  <w:b/>
                  <w:bCs/>
                  <w:color w:val="0000FF"/>
                  <w:sz w:val="19"/>
                  <w:u w:val="single"/>
                </w:rPr>
                <w:t>?</w:t>
              </w:r>
            </w:hyperlink>
            <w:r w:rsidRPr="0020347B">
              <w:rPr>
                <w:rFonts w:ascii="Verdana" w:eastAsia="Times New Roman" w:hAnsi="Verdana" w:cs="Times New Roman"/>
                <w:color w:val="000000"/>
                <w:sz w:val="17"/>
                <w:szCs w:val="17"/>
              </w:rPr>
              <w:t>] Subscribe To This Site</w:t>
            </w:r>
          </w:p>
          <w:p w:rsidR="0020347B" w:rsidRPr="0020347B" w:rsidRDefault="0020347B" w:rsidP="0020347B">
            <w:pPr>
              <w:shd w:val="clear" w:color="auto" w:fill="FFFFFF"/>
              <w:spacing w:before="60" w:after="18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FF"/>
                <w:sz w:val="17"/>
                <w:szCs w:val="17"/>
              </w:rPr>
              <w:drawing>
                <wp:inline distT="0" distB="0" distL="0" distR="0">
                  <wp:extent cx="866775" cy="161925"/>
                  <wp:effectExtent l="19050" t="0" r="9525" b="0"/>
                  <wp:docPr id="46" name="Picture 46" descr="XML RSS">
                    <a:hlinkClick xmlns:a="http://schemas.openxmlformats.org/drawingml/2006/main" r:id="rId57" tgtFrame="#new"/>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XML RSS">
                            <a:hlinkClick r:id="rId57" tgtFrame="#new"/>
                          </pic:cNvPr>
                          <pic:cNvPicPr>
                            <a:picLocks noChangeAspect="1" noChangeArrowheads="1"/>
                          </pic:cNvPicPr>
                        </pic:nvPicPr>
                        <pic:blipFill>
                          <a:blip r:embed="rId58" cstate="print"/>
                          <a:srcRect/>
                          <a:stretch>
                            <a:fillRect/>
                          </a:stretch>
                        </pic:blipFill>
                        <pic:spPr bwMode="auto">
                          <a:xfrm>
                            <a:off x="0" y="0"/>
                            <a:ext cx="866775" cy="161925"/>
                          </a:xfrm>
                          <a:prstGeom prst="rect">
                            <a:avLst/>
                          </a:prstGeom>
                          <a:noFill/>
                          <a:ln w="9525">
                            <a:noFill/>
                            <a:miter lim="800000"/>
                            <a:headEnd/>
                            <a:tailEnd/>
                          </a:ln>
                        </pic:spPr>
                      </pic:pic>
                    </a:graphicData>
                  </a:graphic>
                </wp:inline>
              </w:drawing>
            </w:r>
            <w:r w:rsidRPr="0020347B">
              <w:rPr>
                <w:rFonts w:ascii="Verdana" w:eastAsia="Times New Roman" w:hAnsi="Verdana" w:cs="Times New Roman"/>
                <w:color w:val="000000"/>
                <w:sz w:val="17"/>
                <w:szCs w:val="17"/>
              </w:rPr>
              <w:br/>
            </w:r>
            <w:r>
              <w:rPr>
                <w:rFonts w:ascii="Verdana" w:eastAsia="Times New Roman" w:hAnsi="Verdana" w:cs="Times New Roman"/>
                <w:noProof/>
                <w:color w:val="0000FF"/>
                <w:sz w:val="17"/>
                <w:szCs w:val="17"/>
              </w:rPr>
              <w:drawing>
                <wp:inline distT="0" distB="0" distL="0" distR="0">
                  <wp:extent cx="866775" cy="161925"/>
                  <wp:effectExtent l="19050" t="0" r="9525" b="0"/>
                  <wp:docPr id="47" name="Picture 47" descr="Add to Google">
                    <a:hlinkClick xmlns:a="http://schemas.openxmlformats.org/drawingml/2006/main" r:id="rId59" tgtFrame="new"/>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Add to Google">
                            <a:hlinkClick r:id="rId59" tgtFrame="new"/>
                          </pic:cNvPr>
                          <pic:cNvPicPr>
                            <a:picLocks noChangeAspect="1" noChangeArrowheads="1"/>
                          </pic:cNvPicPr>
                        </pic:nvPicPr>
                        <pic:blipFill>
                          <a:blip r:embed="rId60" cstate="print"/>
                          <a:srcRect/>
                          <a:stretch>
                            <a:fillRect/>
                          </a:stretch>
                        </pic:blipFill>
                        <pic:spPr bwMode="auto">
                          <a:xfrm>
                            <a:off x="0" y="0"/>
                            <a:ext cx="866775" cy="161925"/>
                          </a:xfrm>
                          <a:prstGeom prst="rect">
                            <a:avLst/>
                          </a:prstGeom>
                          <a:noFill/>
                          <a:ln w="9525">
                            <a:noFill/>
                            <a:miter lim="800000"/>
                            <a:headEnd/>
                            <a:tailEnd/>
                          </a:ln>
                        </pic:spPr>
                      </pic:pic>
                    </a:graphicData>
                  </a:graphic>
                </wp:inline>
              </w:drawing>
            </w:r>
            <w:r w:rsidRPr="0020347B">
              <w:rPr>
                <w:rFonts w:ascii="Verdana" w:eastAsia="Times New Roman" w:hAnsi="Verdana" w:cs="Times New Roman"/>
                <w:color w:val="000000"/>
                <w:sz w:val="17"/>
                <w:szCs w:val="17"/>
              </w:rPr>
              <w:br/>
            </w:r>
            <w:r>
              <w:rPr>
                <w:rFonts w:ascii="Verdana" w:eastAsia="Times New Roman" w:hAnsi="Verdana" w:cs="Times New Roman"/>
                <w:noProof/>
                <w:color w:val="0000FF"/>
                <w:sz w:val="17"/>
                <w:szCs w:val="17"/>
              </w:rPr>
              <w:drawing>
                <wp:inline distT="0" distB="0" distL="0" distR="0">
                  <wp:extent cx="866775" cy="161925"/>
                  <wp:effectExtent l="19050" t="0" r="9525" b="0"/>
                  <wp:docPr id="48" name="Picture 48" descr="Add to My Yahoo!">
                    <a:hlinkClick xmlns:a="http://schemas.openxmlformats.org/drawingml/2006/main" r:id="rId61" tgtFrame="new"/>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Add to My Yahoo!">
                            <a:hlinkClick r:id="rId61" tgtFrame="new"/>
                          </pic:cNvPr>
                          <pic:cNvPicPr>
                            <a:picLocks noChangeAspect="1" noChangeArrowheads="1"/>
                          </pic:cNvPicPr>
                        </pic:nvPicPr>
                        <pic:blipFill>
                          <a:blip r:embed="rId62" cstate="print"/>
                          <a:srcRect/>
                          <a:stretch>
                            <a:fillRect/>
                          </a:stretch>
                        </pic:blipFill>
                        <pic:spPr bwMode="auto">
                          <a:xfrm>
                            <a:off x="0" y="0"/>
                            <a:ext cx="866775" cy="161925"/>
                          </a:xfrm>
                          <a:prstGeom prst="rect">
                            <a:avLst/>
                          </a:prstGeom>
                          <a:noFill/>
                          <a:ln w="9525">
                            <a:noFill/>
                            <a:miter lim="800000"/>
                            <a:headEnd/>
                            <a:tailEnd/>
                          </a:ln>
                        </pic:spPr>
                      </pic:pic>
                    </a:graphicData>
                  </a:graphic>
                </wp:inline>
              </w:drawing>
            </w:r>
            <w:r w:rsidRPr="0020347B">
              <w:rPr>
                <w:rFonts w:ascii="Verdana" w:eastAsia="Times New Roman" w:hAnsi="Verdana" w:cs="Times New Roman"/>
                <w:color w:val="000000"/>
                <w:sz w:val="17"/>
                <w:szCs w:val="17"/>
              </w:rPr>
              <w:br/>
            </w:r>
            <w:r>
              <w:rPr>
                <w:rFonts w:ascii="Verdana" w:eastAsia="Times New Roman" w:hAnsi="Verdana" w:cs="Times New Roman"/>
                <w:noProof/>
                <w:color w:val="0000FF"/>
                <w:sz w:val="17"/>
                <w:szCs w:val="17"/>
              </w:rPr>
              <w:drawing>
                <wp:inline distT="0" distB="0" distL="0" distR="0">
                  <wp:extent cx="866775" cy="161925"/>
                  <wp:effectExtent l="19050" t="0" r="9525" b="0"/>
                  <wp:docPr id="49" name="Picture 49" descr="Add to My MSN">
                    <a:hlinkClick xmlns:a="http://schemas.openxmlformats.org/drawingml/2006/main" r:id="rId63" tgtFrame="new"/>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Add to My MSN">
                            <a:hlinkClick r:id="rId63" tgtFrame="new"/>
                          </pic:cNvPr>
                          <pic:cNvPicPr>
                            <a:picLocks noChangeAspect="1" noChangeArrowheads="1"/>
                          </pic:cNvPicPr>
                        </pic:nvPicPr>
                        <pic:blipFill>
                          <a:blip r:embed="rId64" cstate="print"/>
                          <a:srcRect/>
                          <a:stretch>
                            <a:fillRect/>
                          </a:stretch>
                        </pic:blipFill>
                        <pic:spPr bwMode="auto">
                          <a:xfrm>
                            <a:off x="0" y="0"/>
                            <a:ext cx="866775" cy="161925"/>
                          </a:xfrm>
                          <a:prstGeom prst="rect">
                            <a:avLst/>
                          </a:prstGeom>
                          <a:noFill/>
                          <a:ln w="9525">
                            <a:noFill/>
                            <a:miter lim="800000"/>
                            <a:headEnd/>
                            <a:tailEnd/>
                          </a:ln>
                        </pic:spPr>
                      </pic:pic>
                    </a:graphicData>
                  </a:graphic>
                </wp:inline>
              </w:drawing>
            </w:r>
            <w:r w:rsidRPr="0020347B">
              <w:rPr>
                <w:rFonts w:ascii="Verdana" w:eastAsia="Times New Roman" w:hAnsi="Verdana" w:cs="Times New Roman"/>
                <w:color w:val="000000"/>
                <w:sz w:val="17"/>
                <w:szCs w:val="17"/>
              </w:rPr>
              <w:br/>
            </w:r>
            <w:r>
              <w:rPr>
                <w:rFonts w:ascii="Verdana" w:eastAsia="Times New Roman" w:hAnsi="Verdana" w:cs="Times New Roman"/>
                <w:noProof/>
                <w:color w:val="0000FF"/>
                <w:sz w:val="17"/>
                <w:szCs w:val="17"/>
              </w:rPr>
              <w:drawing>
                <wp:inline distT="0" distB="0" distL="0" distR="0">
                  <wp:extent cx="866775" cy="161925"/>
                  <wp:effectExtent l="19050" t="0" r="9525" b="0"/>
                  <wp:docPr id="50" name="Picture 50" descr="Subscribe with Bloglines">
                    <a:hlinkClick xmlns:a="http://schemas.openxmlformats.org/drawingml/2006/main" r:id="rId65" tgtFrame="new"/>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ubscribe with Bloglines">
                            <a:hlinkClick r:id="rId65" tgtFrame="new"/>
                          </pic:cNvPr>
                          <pic:cNvPicPr>
                            <a:picLocks noChangeAspect="1" noChangeArrowheads="1"/>
                          </pic:cNvPicPr>
                        </pic:nvPicPr>
                        <pic:blipFill>
                          <a:blip r:embed="rId66" cstate="print"/>
                          <a:srcRect/>
                          <a:stretch>
                            <a:fillRect/>
                          </a:stretch>
                        </pic:blipFill>
                        <pic:spPr bwMode="auto">
                          <a:xfrm>
                            <a:off x="0" y="0"/>
                            <a:ext cx="866775" cy="161925"/>
                          </a:xfrm>
                          <a:prstGeom prst="rect">
                            <a:avLst/>
                          </a:prstGeom>
                          <a:noFill/>
                          <a:ln w="9525">
                            <a:noFill/>
                            <a:miter lim="800000"/>
                            <a:headEnd/>
                            <a:tailEnd/>
                          </a:ln>
                        </pic:spPr>
                      </pic:pic>
                    </a:graphicData>
                  </a:graphic>
                </wp:inline>
              </w:drawing>
            </w:r>
          </w:p>
          <w:p w:rsidR="0020347B" w:rsidRPr="0020347B" w:rsidRDefault="0020347B" w:rsidP="0020347B">
            <w:pPr>
              <w:spacing w:after="0" w:line="240" w:lineRule="auto"/>
              <w:rPr>
                <w:rFonts w:ascii="Verdana" w:eastAsia="Times New Roman" w:hAnsi="Verdana" w:cs="Times New Roman"/>
                <w:color w:val="000000"/>
                <w:sz w:val="20"/>
                <w:szCs w:val="20"/>
              </w:rPr>
            </w:pPr>
          </w:p>
        </w:tc>
        <w:tc>
          <w:tcPr>
            <w:tcW w:w="10770" w:type="dxa"/>
            <w:hideMark/>
          </w:tcPr>
          <w:tbl>
            <w:tblPr>
              <w:tblW w:w="7500" w:type="dxa"/>
              <w:jc w:val="center"/>
              <w:tblCellSpacing w:w="0" w:type="dxa"/>
              <w:tblCellMar>
                <w:top w:w="150" w:type="dxa"/>
                <w:left w:w="150" w:type="dxa"/>
                <w:bottom w:w="150" w:type="dxa"/>
                <w:right w:w="150" w:type="dxa"/>
              </w:tblCellMar>
              <w:tblLook w:val="04A0"/>
            </w:tblPr>
            <w:tblGrid>
              <w:gridCol w:w="7516"/>
            </w:tblGrid>
            <w:tr w:rsidR="0020347B" w:rsidRPr="0020347B">
              <w:trPr>
                <w:tblCellSpacing w:w="0" w:type="dxa"/>
                <w:jc w:val="center"/>
              </w:trPr>
              <w:tc>
                <w:tcPr>
                  <w:tcW w:w="0" w:type="auto"/>
                  <w:vAlign w:val="center"/>
                  <w:hideMark/>
                </w:tcPr>
                <w:p w:rsidR="0020347B" w:rsidRPr="0020347B" w:rsidRDefault="0020347B" w:rsidP="0020347B">
                  <w:pPr>
                    <w:spacing w:before="100" w:beforeAutospacing="1" w:after="100" w:afterAutospacing="1" w:line="240" w:lineRule="auto"/>
                    <w:jc w:val="center"/>
                    <w:outlineLvl w:val="0"/>
                    <w:rPr>
                      <w:rFonts w:ascii="Verdana" w:eastAsia="Times New Roman" w:hAnsi="Verdana" w:cs="Times New Roman"/>
                      <w:b/>
                      <w:bCs/>
                      <w:color w:val="000000"/>
                      <w:kern w:val="36"/>
                      <w:sz w:val="48"/>
                      <w:szCs w:val="48"/>
                    </w:rPr>
                  </w:pPr>
                  <w:bookmarkStart w:id="0" w:name="top"/>
                  <w:r w:rsidRPr="0020347B">
                    <w:rPr>
                      <w:rFonts w:ascii="Verdana" w:eastAsia="Times New Roman" w:hAnsi="Verdana" w:cs="Times New Roman"/>
                      <w:b/>
                      <w:bCs/>
                      <w:color w:val="000000"/>
                      <w:kern w:val="36"/>
                      <w:sz w:val="48"/>
                      <w:szCs w:val="48"/>
                    </w:rPr>
                    <w:lastRenderedPageBreak/>
                    <w:t>Basic Essentials of</w:t>
                  </w:r>
                  <w:r w:rsidRPr="0020347B">
                    <w:rPr>
                      <w:rFonts w:ascii="Verdana" w:eastAsia="Times New Roman" w:hAnsi="Verdana" w:cs="Times New Roman"/>
                      <w:b/>
                      <w:bCs/>
                      <w:color w:val="000000"/>
                      <w:kern w:val="36"/>
                      <w:sz w:val="48"/>
                      <w:szCs w:val="48"/>
                    </w:rPr>
                    <w:br/>
                    <w:t>Dinner Table Etiquette</w:t>
                  </w:r>
                  <w:bookmarkEnd w:id="0"/>
                </w:p>
                <w:p w:rsidR="0020347B" w:rsidRPr="0020347B" w:rsidRDefault="0020347B" w:rsidP="0020347B">
                  <w:pPr>
                    <w:spacing w:before="100" w:beforeAutospacing="1" w:after="100" w:afterAutospacing="1" w:line="240" w:lineRule="auto"/>
                    <w:outlineLvl w:val="1"/>
                    <w:rPr>
                      <w:ins w:id="1" w:author="Unknown"/>
                      <w:rFonts w:ascii="Verdana" w:eastAsia="Times New Roman" w:hAnsi="Verdana" w:cs="Times New Roman"/>
                      <w:b/>
                      <w:bCs/>
                      <w:color w:val="000000"/>
                      <w:sz w:val="36"/>
                      <w:szCs w:val="36"/>
                    </w:rPr>
                  </w:pPr>
                  <w:ins w:id="2" w:author="Unknown">
                    <w:r w:rsidRPr="0020347B">
                      <w:rPr>
                        <w:rFonts w:ascii="Verdana" w:eastAsia="Times New Roman" w:hAnsi="Verdana" w:cs="Times New Roman"/>
                        <w:b/>
                        <w:bCs/>
                        <w:color w:val="000000"/>
                        <w:sz w:val="36"/>
                        <w:szCs w:val="36"/>
                      </w:rPr>
                      <w:t>Simple, Good Manners</w:t>
                    </w:r>
                  </w:ins>
                </w:p>
                <w:p w:rsidR="0020347B" w:rsidRPr="0020347B" w:rsidRDefault="0020347B" w:rsidP="0020347B">
                  <w:pPr>
                    <w:numPr>
                      <w:ilvl w:val="0"/>
                      <w:numId w:val="1"/>
                    </w:numPr>
                    <w:spacing w:before="100" w:beforeAutospacing="1" w:after="100" w:afterAutospacing="1" w:line="240" w:lineRule="auto"/>
                    <w:rPr>
                      <w:ins w:id="3" w:author="Unknown"/>
                      <w:rFonts w:ascii="Verdana" w:eastAsia="Times New Roman" w:hAnsi="Verdana" w:cs="Times New Roman"/>
                      <w:color w:val="000000"/>
                      <w:sz w:val="20"/>
                      <w:szCs w:val="20"/>
                    </w:rPr>
                  </w:pPr>
                  <w:ins w:id="4" w:author="Unknown">
                    <w:r w:rsidRPr="0020347B">
                      <w:rPr>
                        <w:rFonts w:ascii="Verdana" w:eastAsia="Times New Roman" w:hAnsi="Verdana" w:cs="Times New Roman"/>
                        <w:color w:val="000000"/>
                        <w:sz w:val="20"/>
                        <w:szCs w:val="20"/>
                      </w:rPr>
                      <w:t xml:space="preserve">Always respond to an </w:t>
                    </w:r>
                    <w:r w:rsidRPr="0020347B">
                      <w:rPr>
                        <w:rFonts w:ascii="Verdana" w:eastAsia="Times New Roman" w:hAnsi="Verdana" w:cs="Times New Roman"/>
                        <w:b/>
                        <w:bCs/>
                        <w:color w:val="000000"/>
                        <w:sz w:val="20"/>
                        <w:szCs w:val="20"/>
                      </w:rPr>
                      <w:t>invitation</w:t>
                    </w:r>
                    <w:r w:rsidRPr="0020347B">
                      <w:rPr>
                        <w:rFonts w:ascii="Verdana" w:eastAsia="Times New Roman" w:hAnsi="Verdana" w:cs="Times New Roman"/>
                        <w:color w:val="000000"/>
                        <w:sz w:val="20"/>
                        <w:szCs w:val="20"/>
                      </w:rPr>
                      <w:t xml:space="preserve"> within a week of receiving it. </w:t>
                    </w:r>
                  </w:ins>
                </w:p>
                <w:p w:rsidR="0020347B" w:rsidRPr="0020347B" w:rsidRDefault="0020347B" w:rsidP="0020347B">
                  <w:pPr>
                    <w:numPr>
                      <w:ilvl w:val="0"/>
                      <w:numId w:val="1"/>
                    </w:numPr>
                    <w:spacing w:before="100" w:beforeAutospacing="1" w:after="100" w:afterAutospacing="1" w:line="240" w:lineRule="auto"/>
                    <w:rPr>
                      <w:ins w:id="5" w:author="Unknown"/>
                      <w:rFonts w:ascii="Verdana" w:eastAsia="Times New Roman" w:hAnsi="Verdana" w:cs="Times New Roman"/>
                      <w:color w:val="000000"/>
                      <w:sz w:val="20"/>
                      <w:szCs w:val="20"/>
                    </w:rPr>
                  </w:pPr>
                  <w:ins w:id="6" w:author="Unknown">
                    <w:r w:rsidRPr="0020347B">
                      <w:rPr>
                        <w:rFonts w:ascii="Verdana" w:eastAsia="Times New Roman" w:hAnsi="Verdana" w:cs="Times New Roman"/>
                        <w:color w:val="000000"/>
                        <w:sz w:val="20"/>
                        <w:szCs w:val="20"/>
                      </w:rPr>
                      <w:t xml:space="preserve">Dress according to the </w:t>
                    </w:r>
                    <w:r w:rsidRPr="0020347B">
                      <w:rPr>
                        <w:rFonts w:ascii="Verdana" w:eastAsia="Times New Roman" w:hAnsi="Verdana" w:cs="Times New Roman"/>
                        <w:b/>
                        <w:bCs/>
                        <w:color w:val="000000"/>
                        <w:sz w:val="20"/>
                        <w:szCs w:val="20"/>
                      </w:rPr>
                      <w:t>recommended (if any) dress code.</w:t>
                    </w:r>
                    <w:r w:rsidRPr="0020347B">
                      <w:rPr>
                        <w:rFonts w:ascii="Verdana" w:eastAsia="Times New Roman" w:hAnsi="Verdana" w:cs="Times New Roman"/>
                        <w:color w:val="000000"/>
                        <w:sz w:val="20"/>
                        <w:szCs w:val="20"/>
                      </w:rPr>
                      <w:t xml:space="preserve"> NEVER attempt to "out dress" the hostess! </w:t>
                    </w:r>
                  </w:ins>
                </w:p>
                <w:p w:rsidR="0020347B" w:rsidRPr="0020347B" w:rsidRDefault="0020347B" w:rsidP="0020347B">
                  <w:pPr>
                    <w:numPr>
                      <w:ilvl w:val="0"/>
                      <w:numId w:val="1"/>
                    </w:numPr>
                    <w:spacing w:before="100" w:beforeAutospacing="1" w:after="100" w:afterAutospacing="1" w:line="240" w:lineRule="auto"/>
                    <w:rPr>
                      <w:ins w:id="7" w:author="Unknown"/>
                      <w:rFonts w:ascii="Verdana" w:eastAsia="Times New Roman" w:hAnsi="Verdana" w:cs="Times New Roman"/>
                      <w:color w:val="000000"/>
                      <w:sz w:val="20"/>
                      <w:szCs w:val="20"/>
                    </w:rPr>
                  </w:pPr>
                  <w:ins w:id="8" w:author="Unknown">
                    <w:r w:rsidRPr="0020347B">
                      <w:rPr>
                        <w:rFonts w:ascii="Verdana" w:eastAsia="Times New Roman" w:hAnsi="Verdana" w:cs="Times New Roman"/>
                        <w:color w:val="000000"/>
                        <w:sz w:val="20"/>
                        <w:szCs w:val="20"/>
                      </w:rPr>
                      <w:t xml:space="preserve">Be </w:t>
                    </w:r>
                    <w:r w:rsidRPr="0020347B">
                      <w:rPr>
                        <w:rFonts w:ascii="Verdana" w:eastAsia="Times New Roman" w:hAnsi="Verdana" w:cs="Times New Roman"/>
                        <w:b/>
                        <w:bCs/>
                        <w:color w:val="000000"/>
                        <w:sz w:val="20"/>
                        <w:szCs w:val="20"/>
                      </w:rPr>
                      <w:t>punctual</w:t>
                    </w:r>
                    <w:r w:rsidRPr="0020347B">
                      <w:rPr>
                        <w:rFonts w:ascii="Verdana" w:eastAsia="Times New Roman" w:hAnsi="Verdana" w:cs="Times New Roman"/>
                        <w:color w:val="000000"/>
                        <w:sz w:val="20"/>
                        <w:szCs w:val="20"/>
                      </w:rPr>
                      <w:t xml:space="preserve"> - never more than 10 minutes late. </w:t>
                    </w:r>
                  </w:ins>
                </w:p>
                <w:p w:rsidR="0020347B" w:rsidRPr="0020347B" w:rsidRDefault="0020347B" w:rsidP="0020347B">
                  <w:pPr>
                    <w:numPr>
                      <w:ilvl w:val="0"/>
                      <w:numId w:val="1"/>
                    </w:numPr>
                    <w:spacing w:before="100" w:beforeAutospacing="1" w:after="100" w:afterAutospacing="1" w:line="240" w:lineRule="auto"/>
                    <w:rPr>
                      <w:ins w:id="9" w:author="Unknown"/>
                      <w:rFonts w:ascii="Verdana" w:eastAsia="Times New Roman" w:hAnsi="Verdana" w:cs="Times New Roman"/>
                      <w:color w:val="000000"/>
                      <w:sz w:val="20"/>
                      <w:szCs w:val="20"/>
                    </w:rPr>
                  </w:pPr>
                  <w:ins w:id="10" w:author="Unknown">
                    <w:r w:rsidRPr="0020347B">
                      <w:rPr>
                        <w:rFonts w:ascii="Verdana" w:eastAsia="Times New Roman" w:hAnsi="Verdana" w:cs="Times New Roman"/>
                        <w:color w:val="000000"/>
                        <w:sz w:val="20"/>
                        <w:szCs w:val="20"/>
                      </w:rPr>
                      <w:t xml:space="preserve">If you wish to bring a guest as your partner, </w:t>
                    </w:r>
                    <w:r w:rsidRPr="0020347B">
                      <w:rPr>
                        <w:rFonts w:ascii="Verdana" w:eastAsia="Times New Roman" w:hAnsi="Verdana" w:cs="Times New Roman"/>
                        <w:b/>
                        <w:bCs/>
                        <w:color w:val="000000"/>
                        <w:sz w:val="20"/>
                        <w:szCs w:val="20"/>
                      </w:rPr>
                      <w:t>good dinner table etiquette</w:t>
                    </w:r>
                    <w:r w:rsidRPr="0020347B">
                      <w:rPr>
                        <w:rFonts w:ascii="Verdana" w:eastAsia="Times New Roman" w:hAnsi="Verdana" w:cs="Times New Roman"/>
                        <w:color w:val="000000"/>
                        <w:sz w:val="20"/>
                        <w:szCs w:val="20"/>
                      </w:rPr>
                      <w:t xml:space="preserve"> demands that you should always check with the host first. If you are the one hosting the party and a guest of yours arrives with an unexpected friend, be polite &amp; courteous with them, and speak with your inconsiderate guest at another time! </w:t>
                    </w:r>
                  </w:ins>
                </w:p>
                <w:p w:rsidR="0020347B" w:rsidRPr="0020347B" w:rsidRDefault="0020347B" w:rsidP="0020347B">
                  <w:pPr>
                    <w:numPr>
                      <w:ilvl w:val="0"/>
                      <w:numId w:val="1"/>
                    </w:numPr>
                    <w:spacing w:before="100" w:beforeAutospacing="1" w:after="100" w:afterAutospacing="1" w:line="240" w:lineRule="auto"/>
                    <w:rPr>
                      <w:ins w:id="11" w:author="Unknown"/>
                      <w:rFonts w:ascii="Verdana" w:eastAsia="Times New Roman" w:hAnsi="Verdana" w:cs="Times New Roman"/>
                      <w:color w:val="000000"/>
                      <w:sz w:val="20"/>
                      <w:szCs w:val="20"/>
                    </w:rPr>
                  </w:pPr>
                  <w:ins w:id="12" w:author="Unknown">
                    <w:r w:rsidRPr="0020347B">
                      <w:rPr>
                        <w:rFonts w:ascii="Verdana" w:eastAsia="Times New Roman" w:hAnsi="Verdana" w:cs="Times New Roman"/>
                        <w:color w:val="000000"/>
                        <w:sz w:val="20"/>
                        <w:szCs w:val="20"/>
                      </w:rPr>
                      <w:t xml:space="preserve">It is considered polite to take along a </w:t>
                    </w:r>
                    <w:r w:rsidRPr="0020347B">
                      <w:rPr>
                        <w:rFonts w:ascii="Verdana" w:eastAsia="Times New Roman" w:hAnsi="Verdana" w:cs="Times New Roman"/>
                        <w:color w:val="000000"/>
                        <w:sz w:val="20"/>
                        <w:szCs w:val="20"/>
                      </w:rPr>
                      <w:fldChar w:fldCharType="begin"/>
                    </w:r>
                    <w:r w:rsidRPr="0020347B">
                      <w:rPr>
                        <w:rFonts w:ascii="Verdana" w:eastAsia="Times New Roman" w:hAnsi="Verdana" w:cs="Times New Roman"/>
                        <w:color w:val="000000"/>
                        <w:sz w:val="20"/>
                        <w:szCs w:val="20"/>
                      </w:rPr>
                      <w:instrText xml:space="preserve"> HYPERLINK "http://www.gourmet-food-revolution.com/chocolate-gift-idea.html" \t "_top" </w:instrText>
                    </w:r>
                    <w:r w:rsidRPr="0020347B">
                      <w:rPr>
                        <w:rFonts w:ascii="Verdana" w:eastAsia="Times New Roman" w:hAnsi="Verdana" w:cs="Times New Roman"/>
                        <w:color w:val="000000"/>
                        <w:sz w:val="20"/>
                        <w:szCs w:val="20"/>
                      </w:rPr>
                      <w:fldChar w:fldCharType="separate"/>
                    </w:r>
                    <w:r w:rsidRPr="0020347B">
                      <w:rPr>
                        <w:rFonts w:ascii="Verdana" w:eastAsia="Times New Roman" w:hAnsi="Verdana" w:cs="Times New Roman"/>
                        <w:color w:val="0000FF"/>
                        <w:sz w:val="20"/>
                        <w:u w:val="single"/>
                      </w:rPr>
                      <w:t>small gift (CLICK HERE for suggestions),</w:t>
                    </w:r>
                    <w:r w:rsidRPr="0020347B">
                      <w:rPr>
                        <w:rFonts w:ascii="Verdana" w:eastAsia="Times New Roman" w:hAnsi="Verdana" w:cs="Times New Roman"/>
                        <w:color w:val="000000"/>
                        <w:sz w:val="20"/>
                        <w:szCs w:val="20"/>
                      </w:rPr>
                      <w:fldChar w:fldCharType="end"/>
                    </w:r>
                    <w:r w:rsidRPr="0020347B">
                      <w:rPr>
                        <w:rFonts w:ascii="Verdana" w:eastAsia="Times New Roman" w:hAnsi="Verdana" w:cs="Times New Roman"/>
                        <w:color w:val="000000"/>
                        <w:sz w:val="20"/>
                        <w:szCs w:val="20"/>
                      </w:rPr>
                      <w:t xml:space="preserve"> for your host and hostess. Flowers, chocolates or champagne are always appreciated.</w:t>
                    </w:r>
                  </w:ins>
                </w:p>
                <w:p w:rsidR="0020347B" w:rsidRPr="0020347B" w:rsidRDefault="0020347B" w:rsidP="0020347B">
                  <w:pPr>
                    <w:spacing w:after="0" w:line="240" w:lineRule="auto"/>
                    <w:rPr>
                      <w:ins w:id="13" w:author="Unknown"/>
                      <w:rFonts w:ascii="Verdana" w:eastAsia="Times New Roman" w:hAnsi="Verdana" w:cs="Times New Roman"/>
                      <w:color w:val="000000"/>
                      <w:sz w:val="20"/>
                      <w:szCs w:val="20"/>
                    </w:rPr>
                  </w:pPr>
                </w:p>
                <w:tbl>
                  <w:tblPr>
                    <w:tblW w:w="2500" w:type="pct"/>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3600"/>
                  </w:tblGrid>
                  <w:tr w:rsidR="0020347B" w:rsidRPr="0020347B">
                    <w:trPr>
                      <w:tblCellSpacing w:w="0" w:type="dxa"/>
                      <w:jc w:val="center"/>
                    </w:trPr>
                    <w:tc>
                      <w:tcPr>
                        <w:tcW w:w="0" w:type="auto"/>
                        <w:tcBorders>
                          <w:top w:val="outset" w:sz="6" w:space="0" w:color="006633"/>
                          <w:left w:val="outset" w:sz="6" w:space="0" w:color="006633"/>
                          <w:bottom w:val="outset" w:sz="6" w:space="0" w:color="006633"/>
                          <w:right w:val="outset" w:sz="6" w:space="0" w:color="006633"/>
                        </w:tcBorders>
                        <w:shd w:val="clear" w:color="auto" w:fill="FFFACD"/>
                        <w:vAlign w:val="center"/>
                        <w:hideMark/>
                      </w:tcPr>
                      <w:p w:rsidR="0020347B" w:rsidRPr="0020347B" w:rsidRDefault="0020347B" w:rsidP="0020347B">
                        <w:pPr>
                          <w:spacing w:after="0" w:line="240" w:lineRule="auto"/>
                          <w:jc w:val="center"/>
                          <w:rPr>
                            <w:rFonts w:ascii="Verdana" w:eastAsia="Times New Roman" w:hAnsi="Verdana" w:cs="Times New Roman"/>
                            <w:color w:val="000000"/>
                            <w:sz w:val="20"/>
                            <w:szCs w:val="20"/>
                          </w:rPr>
                        </w:pPr>
                        <w:r w:rsidRPr="0020347B">
                          <w:rPr>
                            <w:rFonts w:ascii="Verdana" w:eastAsia="Times New Roman" w:hAnsi="Verdana" w:cs="Times New Roman"/>
                            <w:b/>
                            <w:bCs/>
                            <w:color w:val="000000"/>
                            <w:sz w:val="20"/>
                            <w:szCs w:val="20"/>
                          </w:rPr>
                          <w:t>Other Pages on Dining Etiquette</w:t>
                        </w:r>
                      </w:p>
                      <w:p w:rsidR="0020347B" w:rsidRPr="0020347B" w:rsidRDefault="0020347B" w:rsidP="0020347B">
                        <w:pPr>
                          <w:spacing w:after="0" w:line="240" w:lineRule="auto"/>
                          <w:jc w:val="center"/>
                          <w:rPr>
                            <w:rFonts w:ascii="Verdana" w:eastAsia="Times New Roman" w:hAnsi="Verdana" w:cs="Times New Roman"/>
                            <w:color w:val="000000"/>
                            <w:sz w:val="20"/>
                            <w:szCs w:val="20"/>
                          </w:rPr>
                        </w:pPr>
                        <w:hyperlink r:id="rId67" w:tgtFrame="_top" w:history="1">
                          <w:r w:rsidRPr="0020347B">
                            <w:rPr>
                              <w:rFonts w:ascii="Verdana" w:eastAsia="Times New Roman" w:hAnsi="Verdana" w:cs="Times New Roman"/>
                              <w:color w:val="0000FF"/>
                              <w:sz w:val="20"/>
                              <w:u w:val="single"/>
                            </w:rPr>
                            <w:t>Table Setting Etiquette Tips</w:t>
                          </w:r>
                        </w:hyperlink>
                      </w:p>
                      <w:p w:rsidR="0020347B" w:rsidRPr="0020347B" w:rsidRDefault="0020347B" w:rsidP="0020347B">
                        <w:pPr>
                          <w:spacing w:after="0" w:line="240" w:lineRule="auto"/>
                          <w:jc w:val="center"/>
                          <w:rPr>
                            <w:rFonts w:ascii="Verdana" w:eastAsia="Times New Roman" w:hAnsi="Verdana" w:cs="Times New Roman"/>
                            <w:color w:val="000000"/>
                            <w:sz w:val="20"/>
                            <w:szCs w:val="20"/>
                          </w:rPr>
                        </w:pPr>
                        <w:hyperlink r:id="rId68" w:tgtFrame="_top" w:history="1">
                          <w:r w:rsidRPr="0020347B">
                            <w:rPr>
                              <w:rFonts w:ascii="Verdana" w:eastAsia="Times New Roman" w:hAnsi="Verdana" w:cs="Times New Roman"/>
                              <w:color w:val="0000FF"/>
                              <w:sz w:val="20"/>
                              <w:u w:val="single"/>
                            </w:rPr>
                            <w:t>Etiquette for the 21st Century</w:t>
                          </w:r>
                        </w:hyperlink>
                      </w:p>
                      <w:p w:rsidR="0020347B" w:rsidRPr="0020347B" w:rsidRDefault="0020347B" w:rsidP="0020347B">
                        <w:pPr>
                          <w:spacing w:after="0" w:line="240" w:lineRule="auto"/>
                          <w:jc w:val="center"/>
                          <w:rPr>
                            <w:rFonts w:ascii="Verdana" w:eastAsia="Times New Roman" w:hAnsi="Verdana" w:cs="Times New Roman"/>
                            <w:color w:val="000000"/>
                            <w:sz w:val="20"/>
                            <w:szCs w:val="20"/>
                          </w:rPr>
                        </w:pPr>
                        <w:hyperlink r:id="rId69" w:tgtFrame="_top" w:history="1">
                          <w:r w:rsidRPr="0020347B">
                            <w:rPr>
                              <w:rFonts w:ascii="Verdana" w:eastAsia="Times New Roman" w:hAnsi="Verdana" w:cs="Times New Roman"/>
                              <w:color w:val="0000FF"/>
                              <w:sz w:val="20"/>
                              <w:u w:val="single"/>
                            </w:rPr>
                            <w:t>Your Dinner Etiquette Stories</w:t>
                          </w:r>
                        </w:hyperlink>
                      </w:p>
                      <w:p w:rsidR="0020347B" w:rsidRPr="0020347B" w:rsidRDefault="0020347B" w:rsidP="0020347B">
                        <w:pPr>
                          <w:spacing w:after="0" w:line="240" w:lineRule="auto"/>
                          <w:jc w:val="center"/>
                          <w:rPr>
                            <w:rFonts w:ascii="Verdana" w:eastAsia="Times New Roman" w:hAnsi="Verdana" w:cs="Times New Roman"/>
                            <w:color w:val="000000"/>
                            <w:sz w:val="20"/>
                            <w:szCs w:val="20"/>
                          </w:rPr>
                        </w:pPr>
                        <w:hyperlink r:id="rId70" w:tgtFrame="_top" w:history="1">
                          <w:r w:rsidRPr="0020347B">
                            <w:rPr>
                              <w:rFonts w:ascii="Verdana" w:eastAsia="Times New Roman" w:hAnsi="Verdana" w:cs="Times New Roman"/>
                              <w:color w:val="0000FF"/>
                              <w:sz w:val="20"/>
                              <w:u w:val="single"/>
                            </w:rPr>
                            <w:t>International Etiquette Tips</w:t>
                          </w:r>
                        </w:hyperlink>
                      </w:p>
                      <w:p w:rsidR="0020347B" w:rsidRPr="0020347B" w:rsidRDefault="0020347B" w:rsidP="0020347B">
                        <w:pPr>
                          <w:spacing w:after="0" w:line="240" w:lineRule="auto"/>
                          <w:jc w:val="center"/>
                          <w:rPr>
                            <w:rFonts w:ascii="Verdana" w:eastAsia="Times New Roman" w:hAnsi="Verdana" w:cs="Times New Roman"/>
                            <w:color w:val="000000"/>
                            <w:sz w:val="20"/>
                            <w:szCs w:val="20"/>
                          </w:rPr>
                        </w:pPr>
                        <w:hyperlink r:id="rId71" w:tgtFrame="_top" w:history="1">
                          <w:r w:rsidRPr="0020347B">
                            <w:rPr>
                              <w:rFonts w:ascii="Verdana" w:eastAsia="Times New Roman" w:hAnsi="Verdana" w:cs="Times New Roman"/>
                              <w:color w:val="0000FF"/>
                              <w:sz w:val="20"/>
                              <w:u w:val="single"/>
                            </w:rPr>
                            <w:t>Proper Restaurant Etiquette</w:t>
                          </w:r>
                        </w:hyperlink>
                      </w:p>
                      <w:p w:rsidR="0020347B" w:rsidRPr="0020347B" w:rsidRDefault="0020347B" w:rsidP="0020347B">
                        <w:pPr>
                          <w:spacing w:after="0" w:line="240" w:lineRule="auto"/>
                          <w:jc w:val="center"/>
                          <w:rPr>
                            <w:rFonts w:ascii="Verdana" w:eastAsia="Times New Roman" w:hAnsi="Verdana" w:cs="Times New Roman"/>
                            <w:color w:val="000000"/>
                            <w:sz w:val="20"/>
                            <w:szCs w:val="20"/>
                          </w:rPr>
                        </w:pPr>
                        <w:hyperlink r:id="rId72" w:anchor="top4" w:tgtFrame="_top" w:history="1">
                          <w:r w:rsidRPr="0020347B">
                            <w:rPr>
                              <w:rFonts w:ascii="Verdana" w:eastAsia="Times New Roman" w:hAnsi="Verdana" w:cs="Times New Roman"/>
                              <w:color w:val="0000FF"/>
                              <w:sz w:val="20"/>
                              <w:u w:val="single"/>
                            </w:rPr>
                            <w:t>Afternoon Tea Etiquette</w:t>
                          </w:r>
                        </w:hyperlink>
                      </w:p>
                    </w:tc>
                  </w:tr>
                </w:tbl>
                <w:p w:rsidR="0020347B" w:rsidRPr="0020347B" w:rsidRDefault="0020347B" w:rsidP="0020347B">
                  <w:pPr>
                    <w:spacing w:before="100" w:beforeAutospacing="1" w:after="100" w:afterAutospacing="1" w:line="240" w:lineRule="auto"/>
                    <w:rPr>
                      <w:ins w:id="14" w:author="Unknown"/>
                      <w:rFonts w:ascii="Verdana" w:eastAsia="Times New Roman" w:hAnsi="Verdana" w:cs="Times New Roman"/>
                      <w:color w:val="000000"/>
                      <w:sz w:val="20"/>
                      <w:szCs w:val="20"/>
                    </w:rPr>
                  </w:pPr>
                </w:p>
                <w:p w:rsidR="0020347B" w:rsidRPr="0020347B" w:rsidRDefault="0020347B" w:rsidP="0020347B">
                  <w:pPr>
                    <w:spacing w:before="100" w:beforeAutospacing="1" w:after="100" w:afterAutospacing="1" w:line="240" w:lineRule="auto"/>
                    <w:jc w:val="center"/>
                    <w:outlineLvl w:val="1"/>
                    <w:rPr>
                      <w:ins w:id="15" w:author="Unknown"/>
                      <w:rFonts w:ascii="Verdana" w:eastAsia="Times New Roman" w:hAnsi="Verdana" w:cs="Times New Roman"/>
                      <w:b/>
                      <w:bCs/>
                      <w:color w:val="000000"/>
                      <w:sz w:val="36"/>
                      <w:szCs w:val="36"/>
                    </w:rPr>
                  </w:pPr>
                  <w:ins w:id="16" w:author="Unknown">
                    <w:r w:rsidRPr="0020347B">
                      <w:rPr>
                        <w:rFonts w:ascii="Verdana" w:eastAsia="Times New Roman" w:hAnsi="Verdana" w:cs="Times New Roman"/>
                        <w:b/>
                        <w:bCs/>
                        <w:color w:val="000000"/>
                        <w:sz w:val="36"/>
                        <w:szCs w:val="36"/>
                      </w:rPr>
                      <w:t>Dinner Table Etiquette - the 10 Do's!</w:t>
                    </w:r>
                  </w:ins>
                </w:p>
                <w:p w:rsidR="0020347B" w:rsidRPr="0020347B" w:rsidRDefault="0020347B" w:rsidP="0020347B">
                  <w:pPr>
                    <w:numPr>
                      <w:ilvl w:val="0"/>
                      <w:numId w:val="2"/>
                    </w:numPr>
                    <w:spacing w:before="100" w:beforeAutospacing="1" w:after="100" w:afterAutospacing="1" w:line="240" w:lineRule="auto"/>
                    <w:rPr>
                      <w:ins w:id="17" w:author="Unknown"/>
                      <w:rFonts w:ascii="Verdana" w:eastAsia="Times New Roman" w:hAnsi="Verdana" w:cs="Times New Roman"/>
                      <w:color w:val="000000"/>
                      <w:sz w:val="20"/>
                      <w:szCs w:val="20"/>
                    </w:rPr>
                  </w:pPr>
                  <w:ins w:id="18" w:author="Unknown">
                    <w:r w:rsidRPr="0020347B">
                      <w:rPr>
                        <w:rFonts w:ascii="Verdana" w:eastAsia="Times New Roman" w:hAnsi="Verdana" w:cs="Times New Roman"/>
                        <w:color w:val="000000"/>
                        <w:sz w:val="20"/>
                        <w:szCs w:val="20"/>
                      </w:rPr>
                      <w:t xml:space="preserve">Once seated, </w:t>
                    </w:r>
                    <w:r w:rsidRPr="0020347B">
                      <w:rPr>
                        <w:rFonts w:ascii="Verdana" w:eastAsia="Times New Roman" w:hAnsi="Verdana" w:cs="Times New Roman"/>
                        <w:b/>
                        <w:bCs/>
                        <w:color w:val="000000"/>
                        <w:sz w:val="20"/>
                        <w:szCs w:val="20"/>
                      </w:rPr>
                      <w:t>unfold your napkin</w:t>
                    </w:r>
                    <w:r w:rsidRPr="0020347B">
                      <w:rPr>
                        <w:rFonts w:ascii="Verdana" w:eastAsia="Times New Roman" w:hAnsi="Verdana" w:cs="Times New Roman"/>
                        <w:color w:val="000000"/>
                        <w:sz w:val="20"/>
                        <w:szCs w:val="20"/>
                      </w:rPr>
                      <w:t xml:space="preserve"> and use it for occasionally wiping your lips or fingers. At the end of dinner, leave the napkin tidily on the place setting. </w:t>
                    </w:r>
                  </w:ins>
                </w:p>
                <w:p w:rsidR="0020347B" w:rsidRPr="0020347B" w:rsidRDefault="0020347B" w:rsidP="0020347B">
                  <w:pPr>
                    <w:numPr>
                      <w:ilvl w:val="0"/>
                      <w:numId w:val="2"/>
                    </w:numPr>
                    <w:spacing w:before="100" w:beforeAutospacing="1" w:after="100" w:afterAutospacing="1" w:line="240" w:lineRule="auto"/>
                    <w:rPr>
                      <w:ins w:id="19" w:author="Unknown"/>
                      <w:rFonts w:ascii="Verdana" w:eastAsia="Times New Roman" w:hAnsi="Verdana" w:cs="Times New Roman"/>
                      <w:color w:val="000000"/>
                      <w:sz w:val="20"/>
                      <w:szCs w:val="20"/>
                    </w:rPr>
                  </w:pPr>
                  <w:ins w:id="20" w:author="Unknown">
                    <w:r w:rsidRPr="0020347B">
                      <w:rPr>
                        <w:rFonts w:ascii="Verdana" w:eastAsia="Times New Roman" w:hAnsi="Verdana" w:cs="Times New Roman"/>
                        <w:color w:val="000000"/>
                        <w:sz w:val="20"/>
                        <w:szCs w:val="20"/>
                      </w:rPr>
                      <w:t xml:space="preserve">It is good dinner table etiquette to </w:t>
                    </w:r>
                    <w:r w:rsidRPr="0020347B">
                      <w:rPr>
                        <w:rFonts w:ascii="Verdana" w:eastAsia="Times New Roman" w:hAnsi="Verdana" w:cs="Times New Roman"/>
                        <w:b/>
                        <w:bCs/>
                        <w:color w:val="000000"/>
                        <w:sz w:val="20"/>
                        <w:szCs w:val="20"/>
                      </w:rPr>
                      <w:t>serve the lady sitting to the right</w:t>
                    </w:r>
                    <w:r w:rsidRPr="0020347B">
                      <w:rPr>
                        <w:rFonts w:ascii="Verdana" w:eastAsia="Times New Roman" w:hAnsi="Verdana" w:cs="Times New Roman"/>
                        <w:color w:val="000000"/>
                        <w:sz w:val="20"/>
                        <w:szCs w:val="20"/>
                      </w:rPr>
                      <w:t xml:space="preserve"> of the host first, then the other ladies in a clockwise </w:t>
                    </w:r>
                    <w:r w:rsidRPr="0020347B">
                      <w:rPr>
                        <w:rFonts w:ascii="Verdana" w:eastAsia="Times New Roman" w:hAnsi="Verdana" w:cs="Times New Roman"/>
                        <w:color w:val="000000"/>
                        <w:sz w:val="20"/>
                        <w:szCs w:val="20"/>
                      </w:rPr>
                      <w:lastRenderedPageBreak/>
                      <w:t>direction, and lastly the gentlemen.</w:t>
                    </w:r>
                  </w:ins>
                  <w:r>
                    <w:rPr>
                      <w:rFonts w:ascii="Verdana" w:eastAsia="Times New Roman" w:hAnsi="Verdana" w:cs="Times New Roman"/>
                      <w:noProof/>
                      <w:color w:val="000000"/>
                      <w:sz w:val="20"/>
                      <w:szCs w:val="20"/>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1333500" cy="1857375"/>
                        <wp:effectExtent l="19050" t="0" r="0" b="0"/>
                        <wp:wrapSquare wrapText="bothSides"/>
                        <wp:docPr id="2" name="Picture 2" descr="http://www.gourmet-food-revolution.com/images/GourmetlDinnerTableEtiquet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gourmet-food-revolution.com/images/GourmetlDinnerTableEtiquette.jpg"/>
                                <pic:cNvPicPr>
                                  <a:picLocks noChangeAspect="1" noChangeArrowheads="1"/>
                                </pic:cNvPicPr>
                              </pic:nvPicPr>
                              <pic:blipFill>
                                <a:blip r:embed="rId73" cstate="print"/>
                                <a:srcRect/>
                                <a:stretch>
                                  <a:fillRect/>
                                </a:stretch>
                              </pic:blipFill>
                              <pic:spPr bwMode="auto">
                                <a:xfrm>
                                  <a:off x="0" y="0"/>
                                  <a:ext cx="1333500" cy="1857375"/>
                                </a:xfrm>
                                <a:prstGeom prst="rect">
                                  <a:avLst/>
                                </a:prstGeom>
                                <a:noFill/>
                                <a:ln w="9525">
                                  <a:noFill/>
                                  <a:miter lim="800000"/>
                                  <a:headEnd/>
                                  <a:tailEnd/>
                                </a:ln>
                              </pic:spPr>
                            </pic:pic>
                          </a:graphicData>
                        </a:graphic>
                      </wp:anchor>
                    </w:drawing>
                  </w:r>
                  <w:ins w:id="21" w:author="Unknown">
                    <w:r w:rsidRPr="0020347B">
                      <w:rPr>
                        <w:rFonts w:ascii="Verdana" w:eastAsia="Times New Roman" w:hAnsi="Verdana" w:cs="Times New Roman"/>
                        <w:color w:val="000000"/>
                        <w:sz w:val="20"/>
                        <w:szCs w:val="20"/>
                      </w:rPr>
                      <w:t xml:space="preserve"> </w:t>
                    </w:r>
                  </w:ins>
                </w:p>
                <w:p w:rsidR="0020347B" w:rsidRPr="0020347B" w:rsidRDefault="0020347B" w:rsidP="0020347B">
                  <w:pPr>
                    <w:numPr>
                      <w:ilvl w:val="0"/>
                      <w:numId w:val="2"/>
                    </w:numPr>
                    <w:spacing w:before="100" w:beforeAutospacing="1" w:after="100" w:afterAutospacing="1" w:line="240" w:lineRule="auto"/>
                    <w:rPr>
                      <w:ins w:id="22" w:author="Unknown"/>
                      <w:rFonts w:ascii="Verdana" w:eastAsia="Times New Roman" w:hAnsi="Verdana" w:cs="Times New Roman"/>
                      <w:color w:val="000000"/>
                      <w:sz w:val="20"/>
                      <w:szCs w:val="20"/>
                    </w:rPr>
                  </w:pPr>
                  <w:ins w:id="23" w:author="Unknown">
                    <w:r w:rsidRPr="0020347B">
                      <w:rPr>
                        <w:rFonts w:ascii="Verdana" w:eastAsia="Times New Roman" w:hAnsi="Verdana" w:cs="Times New Roman"/>
                        <w:b/>
                        <w:bCs/>
                        <w:color w:val="000000"/>
                        <w:sz w:val="20"/>
                        <w:szCs w:val="20"/>
                      </w:rPr>
                      <w:t>Hold the knife and fork</w:t>
                    </w:r>
                    <w:r w:rsidRPr="0020347B">
                      <w:rPr>
                        <w:rFonts w:ascii="Verdana" w:eastAsia="Times New Roman" w:hAnsi="Verdana" w:cs="Times New Roman"/>
                        <w:color w:val="000000"/>
                        <w:sz w:val="20"/>
                        <w:szCs w:val="20"/>
                      </w:rPr>
                      <w:t xml:space="preserve"> with the handles in the palm of the hand, forefinger on top, and thumb underneath. </w:t>
                    </w:r>
                  </w:ins>
                </w:p>
                <w:p w:rsidR="0020347B" w:rsidRPr="0020347B" w:rsidRDefault="0020347B" w:rsidP="0020347B">
                  <w:pPr>
                    <w:numPr>
                      <w:ilvl w:val="0"/>
                      <w:numId w:val="2"/>
                    </w:numPr>
                    <w:spacing w:before="100" w:beforeAutospacing="1" w:after="100" w:afterAutospacing="1" w:line="240" w:lineRule="auto"/>
                    <w:rPr>
                      <w:ins w:id="24" w:author="Unknown"/>
                      <w:rFonts w:ascii="Verdana" w:eastAsia="Times New Roman" w:hAnsi="Verdana" w:cs="Times New Roman"/>
                      <w:color w:val="000000"/>
                      <w:sz w:val="20"/>
                      <w:szCs w:val="20"/>
                    </w:rPr>
                  </w:pPr>
                  <w:ins w:id="25" w:author="Unknown">
                    <w:r w:rsidRPr="0020347B">
                      <w:rPr>
                        <w:rFonts w:ascii="Verdana" w:eastAsia="Times New Roman" w:hAnsi="Verdana" w:cs="Times New Roman"/>
                        <w:color w:val="000000"/>
                        <w:sz w:val="20"/>
                        <w:szCs w:val="20"/>
                      </w:rPr>
                      <w:t xml:space="preserve">Whilst eating, you may if you wish </w:t>
                    </w:r>
                    <w:r w:rsidRPr="0020347B">
                      <w:rPr>
                        <w:rFonts w:ascii="Verdana" w:eastAsia="Times New Roman" w:hAnsi="Verdana" w:cs="Times New Roman"/>
                        <w:b/>
                        <w:bCs/>
                        <w:color w:val="000000"/>
                        <w:sz w:val="20"/>
                        <w:szCs w:val="20"/>
                      </w:rPr>
                      <w:t>rest the knife and fork</w:t>
                    </w:r>
                    <w:r w:rsidRPr="0020347B">
                      <w:rPr>
                        <w:rFonts w:ascii="Verdana" w:eastAsia="Times New Roman" w:hAnsi="Verdana" w:cs="Times New Roman"/>
                        <w:color w:val="000000"/>
                        <w:sz w:val="20"/>
                        <w:szCs w:val="20"/>
                      </w:rPr>
                      <w:t xml:space="preserve"> on either side of the plate between mouthfuls. When you have finished eating, place them side by side in the center of the plate. </w:t>
                    </w:r>
                  </w:ins>
                </w:p>
                <w:p w:rsidR="0020347B" w:rsidRPr="0020347B" w:rsidRDefault="0020347B" w:rsidP="0020347B">
                  <w:pPr>
                    <w:numPr>
                      <w:ilvl w:val="0"/>
                      <w:numId w:val="2"/>
                    </w:numPr>
                    <w:spacing w:before="100" w:beforeAutospacing="1" w:after="100" w:afterAutospacing="1" w:line="240" w:lineRule="auto"/>
                    <w:rPr>
                      <w:ins w:id="26" w:author="Unknown"/>
                      <w:rFonts w:ascii="Verdana" w:eastAsia="Times New Roman" w:hAnsi="Verdana" w:cs="Times New Roman"/>
                      <w:color w:val="000000"/>
                      <w:sz w:val="20"/>
                      <w:szCs w:val="20"/>
                    </w:rPr>
                  </w:pPr>
                  <w:ins w:id="27" w:author="Unknown">
                    <w:r w:rsidRPr="0020347B">
                      <w:rPr>
                        <w:rFonts w:ascii="Verdana" w:eastAsia="Times New Roman" w:hAnsi="Verdana" w:cs="Times New Roman"/>
                        <w:color w:val="000000"/>
                        <w:sz w:val="20"/>
                        <w:szCs w:val="20"/>
                      </w:rPr>
                      <w:t xml:space="preserve">If the food presented to you </w:t>
                    </w:r>
                    <w:r w:rsidRPr="0020347B">
                      <w:rPr>
                        <w:rFonts w:ascii="Verdana" w:eastAsia="Times New Roman" w:hAnsi="Verdana" w:cs="Times New Roman"/>
                        <w:b/>
                        <w:bCs/>
                        <w:color w:val="000000"/>
                        <w:sz w:val="20"/>
                        <w:szCs w:val="20"/>
                      </w:rPr>
                      <w:t>is not to your liking,</w:t>
                    </w:r>
                    <w:r w:rsidRPr="0020347B">
                      <w:rPr>
                        <w:rFonts w:ascii="Verdana" w:eastAsia="Times New Roman" w:hAnsi="Verdana" w:cs="Times New Roman"/>
                        <w:color w:val="000000"/>
                        <w:sz w:val="20"/>
                        <w:szCs w:val="20"/>
                      </w:rPr>
                      <w:t xml:space="preserve"> it is polite to at least make some attempt to eat a small amount of it. Or at the very least, cut it up a little, and move it around the plate! </w:t>
                    </w:r>
                  </w:ins>
                </w:p>
                <w:p w:rsidR="0020347B" w:rsidRPr="0020347B" w:rsidRDefault="0020347B" w:rsidP="0020347B">
                  <w:pPr>
                    <w:numPr>
                      <w:ilvl w:val="0"/>
                      <w:numId w:val="2"/>
                    </w:numPr>
                    <w:spacing w:before="100" w:beforeAutospacing="1" w:after="100" w:afterAutospacing="1" w:line="240" w:lineRule="auto"/>
                    <w:rPr>
                      <w:ins w:id="28" w:author="Unknown"/>
                      <w:rFonts w:ascii="Verdana" w:eastAsia="Times New Roman" w:hAnsi="Verdana" w:cs="Times New Roman"/>
                      <w:color w:val="000000"/>
                      <w:sz w:val="20"/>
                      <w:szCs w:val="20"/>
                    </w:rPr>
                  </w:pPr>
                  <w:ins w:id="29" w:author="Unknown">
                    <w:r w:rsidRPr="0020347B">
                      <w:rPr>
                        <w:rFonts w:ascii="Verdana" w:eastAsia="Times New Roman" w:hAnsi="Verdana" w:cs="Times New Roman"/>
                        <w:color w:val="000000"/>
                        <w:sz w:val="20"/>
                        <w:szCs w:val="20"/>
                      </w:rPr>
                      <w:t xml:space="preserve">It is quite acceptable to </w:t>
                    </w:r>
                    <w:r w:rsidRPr="0020347B">
                      <w:rPr>
                        <w:rFonts w:ascii="Verdana" w:eastAsia="Times New Roman" w:hAnsi="Verdana" w:cs="Times New Roman"/>
                        <w:b/>
                        <w:bCs/>
                        <w:color w:val="000000"/>
                        <w:sz w:val="20"/>
                        <w:szCs w:val="20"/>
                      </w:rPr>
                      <w:t>leave some food to one side of your plate</w:t>
                    </w:r>
                    <w:r w:rsidRPr="0020347B">
                      <w:rPr>
                        <w:rFonts w:ascii="Verdana" w:eastAsia="Times New Roman" w:hAnsi="Verdana" w:cs="Times New Roman"/>
                        <w:color w:val="000000"/>
                        <w:sz w:val="20"/>
                        <w:szCs w:val="20"/>
                      </w:rPr>
                      <w:t xml:space="preserve"> if you feel as though you have eaten enough. On the other hand, don't attempt to leave your plate so clean that it looks as though you haven't eaten in days! </w:t>
                    </w:r>
                  </w:ins>
                </w:p>
                <w:p w:rsidR="0020347B" w:rsidRPr="0020347B" w:rsidRDefault="0020347B" w:rsidP="0020347B">
                  <w:pPr>
                    <w:numPr>
                      <w:ilvl w:val="0"/>
                      <w:numId w:val="2"/>
                    </w:numPr>
                    <w:spacing w:before="100" w:beforeAutospacing="1" w:after="100" w:afterAutospacing="1" w:line="240" w:lineRule="auto"/>
                    <w:rPr>
                      <w:ins w:id="30" w:author="Unknown"/>
                      <w:rFonts w:ascii="Verdana" w:eastAsia="Times New Roman" w:hAnsi="Verdana" w:cs="Times New Roman"/>
                      <w:color w:val="000000"/>
                      <w:sz w:val="20"/>
                      <w:szCs w:val="20"/>
                    </w:rPr>
                  </w:pPr>
                  <w:ins w:id="31" w:author="Unknown">
                    <w:r w:rsidRPr="0020347B">
                      <w:rPr>
                        <w:rFonts w:ascii="Verdana" w:eastAsia="Times New Roman" w:hAnsi="Verdana" w:cs="Times New Roman"/>
                        <w:color w:val="000000"/>
                        <w:sz w:val="20"/>
                        <w:szCs w:val="20"/>
                      </w:rPr>
                      <w:t xml:space="preserve">Desserts may be eaten with </w:t>
                    </w:r>
                    <w:r w:rsidRPr="0020347B">
                      <w:rPr>
                        <w:rFonts w:ascii="Verdana" w:eastAsia="Times New Roman" w:hAnsi="Verdana" w:cs="Times New Roman"/>
                        <w:b/>
                        <w:bCs/>
                        <w:color w:val="000000"/>
                        <w:sz w:val="20"/>
                        <w:szCs w:val="20"/>
                      </w:rPr>
                      <w:t>both a spoon and fork,</w:t>
                    </w:r>
                    <w:r w:rsidRPr="0020347B">
                      <w:rPr>
                        <w:rFonts w:ascii="Verdana" w:eastAsia="Times New Roman" w:hAnsi="Verdana" w:cs="Times New Roman"/>
                        <w:color w:val="000000"/>
                        <w:sz w:val="20"/>
                        <w:szCs w:val="20"/>
                      </w:rPr>
                      <w:t xml:space="preserve"> or alternatively a </w:t>
                    </w:r>
                    <w:r w:rsidRPr="0020347B">
                      <w:rPr>
                        <w:rFonts w:ascii="Verdana" w:eastAsia="Times New Roman" w:hAnsi="Verdana" w:cs="Times New Roman"/>
                        <w:b/>
                        <w:bCs/>
                        <w:color w:val="000000"/>
                        <w:sz w:val="20"/>
                        <w:szCs w:val="20"/>
                      </w:rPr>
                      <w:t>fork alone</w:t>
                    </w:r>
                    <w:r w:rsidRPr="0020347B">
                      <w:rPr>
                        <w:rFonts w:ascii="Verdana" w:eastAsia="Times New Roman" w:hAnsi="Verdana" w:cs="Times New Roman"/>
                        <w:color w:val="000000"/>
                        <w:sz w:val="20"/>
                        <w:szCs w:val="20"/>
                      </w:rPr>
                      <w:t xml:space="preserve"> if it is a cake or pastry style sweet. </w:t>
                    </w:r>
                  </w:ins>
                </w:p>
                <w:p w:rsidR="0020347B" w:rsidRPr="0020347B" w:rsidRDefault="0020347B" w:rsidP="0020347B">
                  <w:pPr>
                    <w:numPr>
                      <w:ilvl w:val="0"/>
                      <w:numId w:val="2"/>
                    </w:numPr>
                    <w:spacing w:before="100" w:beforeAutospacing="1" w:after="100" w:afterAutospacing="1" w:line="240" w:lineRule="auto"/>
                    <w:rPr>
                      <w:ins w:id="32" w:author="Unknown"/>
                      <w:rFonts w:ascii="Verdana" w:eastAsia="Times New Roman" w:hAnsi="Verdana" w:cs="Times New Roman"/>
                      <w:color w:val="000000"/>
                      <w:sz w:val="20"/>
                      <w:szCs w:val="20"/>
                    </w:rPr>
                  </w:pPr>
                  <w:ins w:id="33" w:author="Unknown">
                    <w:r w:rsidRPr="0020347B">
                      <w:rPr>
                        <w:rFonts w:ascii="Verdana" w:eastAsia="Times New Roman" w:hAnsi="Verdana" w:cs="Times New Roman"/>
                        <w:color w:val="000000"/>
                        <w:sz w:val="20"/>
                        <w:szCs w:val="20"/>
                      </w:rPr>
                      <w:t xml:space="preserve">Should a lady </w:t>
                    </w:r>
                    <w:r w:rsidRPr="0020347B">
                      <w:rPr>
                        <w:rFonts w:ascii="Verdana" w:eastAsia="Times New Roman" w:hAnsi="Verdana" w:cs="Times New Roman"/>
                        <w:b/>
                        <w:bCs/>
                        <w:color w:val="000000"/>
                        <w:sz w:val="20"/>
                        <w:szCs w:val="20"/>
                      </w:rPr>
                      <w:t>wish to be excused</w:t>
                    </w:r>
                    <w:r w:rsidRPr="0020347B">
                      <w:rPr>
                        <w:rFonts w:ascii="Verdana" w:eastAsia="Times New Roman" w:hAnsi="Verdana" w:cs="Times New Roman"/>
                        <w:color w:val="000000"/>
                        <w:sz w:val="20"/>
                        <w:szCs w:val="20"/>
                      </w:rPr>
                      <w:t xml:space="preserve"> for the bathroom, it is polite for the gentlemen to stand up as she leaves the table, sit down again, and then stand once more when she returns. </w:t>
                    </w:r>
                  </w:ins>
                </w:p>
                <w:p w:rsidR="0020347B" w:rsidRPr="0020347B" w:rsidRDefault="0020347B" w:rsidP="0020347B">
                  <w:pPr>
                    <w:numPr>
                      <w:ilvl w:val="0"/>
                      <w:numId w:val="2"/>
                    </w:numPr>
                    <w:spacing w:before="100" w:beforeAutospacing="1" w:after="100" w:afterAutospacing="1" w:line="240" w:lineRule="auto"/>
                    <w:rPr>
                      <w:ins w:id="34" w:author="Unknown"/>
                      <w:rFonts w:ascii="Verdana" w:eastAsia="Times New Roman" w:hAnsi="Verdana" w:cs="Times New Roman"/>
                      <w:color w:val="000000"/>
                      <w:sz w:val="20"/>
                      <w:szCs w:val="20"/>
                    </w:rPr>
                  </w:pPr>
                  <w:ins w:id="35" w:author="Unknown">
                    <w:r w:rsidRPr="0020347B">
                      <w:rPr>
                        <w:rFonts w:ascii="Verdana" w:eastAsia="Times New Roman" w:hAnsi="Verdana" w:cs="Times New Roman"/>
                        <w:color w:val="000000"/>
                        <w:sz w:val="20"/>
                        <w:szCs w:val="20"/>
                      </w:rPr>
                      <w:t xml:space="preserve">Always make a point of </w:t>
                    </w:r>
                    <w:r w:rsidRPr="0020347B">
                      <w:rPr>
                        <w:rFonts w:ascii="Verdana" w:eastAsia="Times New Roman" w:hAnsi="Verdana" w:cs="Times New Roman"/>
                        <w:b/>
                        <w:bCs/>
                        <w:color w:val="000000"/>
                        <w:sz w:val="20"/>
                        <w:szCs w:val="20"/>
                      </w:rPr>
                      <w:t>thanking the host and hostess</w:t>
                    </w:r>
                    <w:r w:rsidRPr="0020347B">
                      <w:rPr>
                        <w:rFonts w:ascii="Verdana" w:eastAsia="Times New Roman" w:hAnsi="Verdana" w:cs="Times New Roman"/>
                        <w:color w:val="000000"/>
                        <w:sz w:val="20"/>
                        <w:szCs w:val="20"/>
                      </w:rPr>
                      <w:t xml:space="preserve"> for their hospitality before leaving. </w:t>
                    </w:r>
                  </w:ins>
                </w:p>
                <w:p w:rsidR="0020347B" w:rsidRPr="0020347B" w:rsidRDefault="0020347B" w:rsidP="0020347B">
                  <w:pPr>
                    <w:numPr>
                      <w:ilvl w:val="0"/>
                      <w:numId w:val="2"/>
                    </w:numPr>
                    <w:spacing w:before="100" w:beforeAutospacing="1" w:after="100" w:afterAutospacing="1" w:line="240" w:lineRule="auto"/>
                    <w:rPr>
                      <w:ins w:id="36" w:author="Unknown"/>
                      <w:rFonts w:ascii="Verdana" w:eastAsia="Times New Roman" w:hAnsi="Verdana" w:cs="Times New Roman"/>
                      <w:color w:val="000000"/>
                      <w:sz w:val="20"/>
                      <w:szCs w:val="20"/>
                    </w:rPr>
                  </w:pPr>
                  <w:ins w:id="37" w:author="Unknown">
                    <w:r w:rsidRPr="0020347B">
                      <w:rPr>
                        <w:rFonts w:ascii="Verdana" w:eastAsia="Times New Roman" w:hAnsi="Verdana" w:cs="Times New Roman"/>
                        <w:color w:val="000000"/>
                        <w:sz w:val="20"/>
                        <w:szCs w:val="20"/>
                      </w:rPr>
                      <w:t xml:space="preserve">It is good dinner table etiquette to send a personal </w:t>
                    </w:r>
                    <w:r w:rsidRPr="0020347B">
                      <w:rPr>
                        <w:rFonts w:ascii="Verdana" w:eastAsia="Times New Roman" w:hAnsi="Verdana" w:cs="Times New Roman"/>
                        <w:b/>
                        <w:bCs/>
                        <w:color w:val="000000"/>
                        <w:sz w:val="20"/>
                        <w:szCs w:val="20"/>
                      </w:rPr>
                      <w:t>thank you note</w:t>
                    </w:r>
                    <w:r w:rsidRPr="0020347B">
                      <w:rPr>
                        <w:rFonts w:ascii="Verdana" w:eastAsia="Times New Roman" w:hAnsi="Verdana" w:cs="Times New Roman"/>
                        <w:color w:val="000000"/>
                        <w:sz w:val="20"/>
                        <w:szCs w:val="20"/>
                      </w:rPr>
                      <w:t xml:space="preserve"> to the host and hostess shortly afterwards.</w:t>
                    </w:r>
                  </w:ins>
                </w:p>
                <w:p w:rsidR="0020347B" w:rsidRPr="0020347B" w:rsidRDefault="0020347B" w:rsidP="0020347B">
                  <w:pPr>
                    <w:spacing w:after="0" w:line="240" w:lineRule="auto"/>
                    <w:rPr>
                      <w:ins w:id="38" w:author="Unknown"/>
                      <w:rFonts w:ascii="Verdana" w:eastAsia="Times New Roman" w:hAnsi="Verdana" w:cs="Times New Roman"/>
                      <w:color w:val="000000"/>
                      <w:sz w:val="20"/>
                      <w:szCs w:val="20"/>
                    </w:rPr>
                  </w:pPr>
                </w:p>
                <w:tbl>
                  <w:tblPr>
                    <w:tblW w:w="2500" w:type="pct"/>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3600"/>
                  </w:tblGrid>
                  <w:tr w:rsidR="0020347B" w:rsidRPr="0020347B">
                    <w:trPr>
                      <w:tblCellSpacing w:w="0" w:type="dxa"/>
                      <w:jc w:val="center"/>
                    </w:trPr>
                    <w:tc>
                      <w:tcPr>
                        <w:tcW w:w="0" w:type="auto"/>
                        <w:tcBorders>
                          <w:top w:val="outset" w:sz="6" w:space="0" w:color="006633"/>
                          <w:left w:val="outset" w:sz="6" w:space="0" w:color="006633"/>
                          <w:bottom w:val="outset" w:sz="6" w:space="0" w:color="006633"/>
                          <w:right w:val="outset" w:sz="6" w:space="0" w:color="006633"/>
                        </w:tcBorders>
                        <w:shd w:val="clear" w:color="auto" w:fill="FFFACD"/>
                        <w:vAlign w:val="center"/>
                        <w:hideMark/>
                      </w:tcPr>
                      <w:p w:rsidR="0020347B" w:rsidRPr="0020347B" w:rsidRDefault="0020347B" w:rsidP="0020347B">
                        <w:pPr>
                          <w:spacing w:after="0" w:line="240" w:lineRule="auto"/>
                          <w:jc w:val="center"/>
                          <w:rPr>
                            <w:rFonts w:ascii="Verdana" w:eastAsia="Times New Roman" w:hAnsi="Verdana" w:cs="Times New Roman"/>
                            <w:b/>
                            <w:bCs/>
                            <w:color w:val="000000"/>
                            <w:sz w:val="20"/>
                            <w:szCs w:val="20"/>
                          </w:rPr>
                        </w:pPr>
                        <w:r w:rsidRPr="0020347B">
                          <w:rPr>
                            <w:rFonts w:ascii="Verdana" w:eastAsia="Times New Roman" w:hAnsi="Verdana" w:cs="Times New Roman"/>
                            <w:b/>
                            <w:bCs/>
                            <w:color w:val="000000"/>
                            <w:sz w:val="20"/>
                            <w:szCs w:val="20"/>
                          </w:rPr>
                          <w:t xml:space="preserve">To post your own dinner etiquette story on this site </w:t>
                        </w:r>
                      </w:p>
                      <w:p w:rsidR="0020347B" w:rsidRPr="0020347B" w:rsidRDefault="0020347B" w:rsidP="0020347B">
                        <w:pPr>
                          <w:spacing w:after="0" w:line="240" w:lineRule="auto"/>
                          <w:jc w:val="center"/>
                          <w:rPr>
                            <w:rFonts w:ascii="Verdana" w:eastAsia="Times New Roman" w:hAnsi="Verdana" w:cs="Times New Roman"/>
                            <w:b/>
                            <w:bCs/>
                            <w:color w:val="000000"/>
                            <w:sz w:val="20"/>
                            <w:szCs w:val="20"/>
                          </w:rPr>
                        </w:pPr>
                        <w:hyperlink r:id="rId74" w:tgtFrame="_top" w:history="1">
                          <w:r w:rsidRPr="0020347B">
                            <w:rPr>
                              <w:rFonts w:ascii="Verdana" w:eastAsia="Times New Roman" w:hAnsi="Verdana" w:cs="Times New Roman"/>
                              <w:b/>
                              <w:bCs/>
                              <w:color w:val="0000FF"/>
                              <w:sz w:val="20"/>
                              <w:szCs w:val="20"/>
                              <w:u w:val="single"/>
                            </w:rPr>
                            <w:br/>
                          </w:r>
                          <w:r w:rsidRPr="0020347B">
                            <w:rPr>
                              <w:rFonts w:ascii="Verdana" w:eastAsia="Times New Roman" w:hAnsi="Verdana" w:cs="Times New Roman"/>
                              <w:b/>
                              <w:bCs/>
                              <w:color w:val="0000FF"/>
                              <w:sz w:val="20"/>
                              <w:u w:val="single"/>
                            </w:rPr>
                            <w:t>CLICK HERE</w:t>
                          </w:r>
                        </w:hyperlink>
                      </w:p>
                      <w:p w:rsidR="0020347B" w:rsidRPr="0020347B" w:rsidRDefault="0020347B" w:rsidP="0020347B">
                        <w:pPr>
                          <w:spacing w:after="0" w:line="240" w:lineRule="auto"/>
                          <w:jc w:val="center"/>
                          <w:rPr>
                            <w:rFonts w:ascii="Verdana" w:eastAsia="Times New Roman" w:hAnsi="Verdana" w:cs="Times New Roman"/>
                            <w:b/>
                            <w:bCs/>
                            <w:color w:val="000000"/>
                            <w:sz w:val="20"/>
                            <w:szCs w:val="20"/>
                          </w:rPr>
                        </w:pPr>
                      </w:p>
                    </w:tc>
                  </w:tr>
                </w:tbl>
                <w:p w:rsidR="0020347B" w:rsidRPr="0020347B" w:rsidRDefault="0020347B" w:rsidP="0020347B">
                  <w:pPr>
                    <w:spacing w:after="0" w:line="240" w:lineRule="auto"/>
                    <w:rPr>
                      <w:ins w:id="39" w:author="Unknown"/>
                      <w:rFonts w:ascii="Verdana" w:eastAsia="Times New Roman" w:hAnsi="Verdana" w:cs="Times New Roman"/>
                      <w:color w:val="000000"/>
                      <w:sz w:val="20"/>
                      <w:szCs w:val="20"/>
                    </w:rPr>
                  </w:pPr>
                </w:p>
                <w:p w:rsidR="0020347B" w:rsidRPr="0020347B" w:rsidRDefault="0020347B" w:rsidP="0020347B">
                  <w:pPr>
                    <w:spacing w:before="100" w:beforeAutospacing="1" w:after="100" w:afterAutospacing="1" w:line="240" w:lineRule="auto"/>
                    <w:jc w:val="center"/>
                    <w:outlineLvl w:val="1"/>
                    <w:rPr>
                      <w:ins w:id="40" w:author="Unknown"/>
                      <w:rFonts w:ascii="Verdana" w:eastAsia="Times New Roman" w:hAnsi="Verdana" w:cs="Times New Roman"/>
                      <w:b/>
                      <w:bCs/>
                      <w:color w:val="000000"/>
                      <w:sz w:val="36"/>
                      <w:szCs w:val="36"/>
                    </w:rPr>
                  </w:pPr>
                  <w:ins w:id="41" w:author="Unknown">
                    <w:r w:rsidRPr="0020347B">
                      <w:rPr>
                        <w:rFonts w:ascii="Verdana" w:eastAsia="Times New Roman" w:hAnsi="Verdana" w:cs="Times New Roman"/>
                        <w:b/>
                        <w:bCs/>
                        <w:color w:val="000000"/>
                        <w:sz w:val="36"/>
                        <w:szCs w:val="36"/>
                      </w:rPr>
                      <w:t>Dinner Table Etiquette - the 10 Don'ts!</w:t>
                    </w:r>
                  </w:ins>
                </w:p>
                <w:p w:rsidR="0020347B" w:rsidRPr="0020347B" w:rsidRDefault="0020347B" w:rsidP="0020347B">
                  <w:pPr>
                    <w:numPr>
                      <w:ilvl w:val="0"/>
                      <w:numId w:val="3"/>
                    </w:numPr>
                    <w:spacing w:before="100" w:beforeAutospacing="1" w:after="100" w:afterAutospacing="1" w:line="240" w:lineRule="auto"/>
                    <w:rPr>
                      <w:ins w:id="42" w:author="Unknown"/>
                      <w:rFonts w:ascii="Verdana" w:eastAsia="Times New Roman" w:hAnsi="Verdana" w:cs="Times New Roman"/>
                      <w:color w:val="000000"/>
                      <w:sz w:val="20"/>
                      <w:szCs w:val="20"/>
                    </w:rPr>
                  </w:pPr>
                  <w:ins w:id="43" w:author="Unknown">
                    <w:r w:rsidRPr="0020347B">
                      <w:rPr>
                        <w:rFonts w:ascii="Verdana" w:eastAsia="Times New Roman" w:hAnsi="Verdana" w:cs="Times New Roman"/>
                        <w:color w:val="000000"/>
                        <w:sz w:val="20"/>
                        <w:szCs w:val="20"/>
                      </w:rPr>
                      <w:t xml:space="preserve">NEVER start eating </w:t>
                    </w:r>
                    <w:r w:rsidRPr="0020347B">
                      <w:rPr>
                        <w:rFonts w:ascii="Verdana" w:eastAsia="Times New Roman" w:hAnsi="Verdana" w:cs="Times New Roman"/>
                        <w:b/>
                        <w:bCs/>
                        <w:color w:val="000000"/>
                        <w:sz w:val="20"/>
                        <w:szCs w:val="20"/>
                      </w:rPr>
                      <w:t>before a signal</w:t>
                    </w:r>
                    <w:r w:rsidRPr="0020347B">
                      <w:rPr>
                        <w:rFonts w:ascii="Verdana" w:eastAsia="Times New Roman" w:hAnsi="Verdana" w:cs="Times New Roman"/>
                        <w:color w:val="000000"/>
                        <w:sz w:val="20"/>
                        <w:szCs w:val="20"/>
                      </w:rPr>
                      <w:t xml:space="preserve"> from the host to do so. </w:t>
                    </w:r>
                  </w:ins>
                </w:p>
                <w:p w:rsidR="0020347B" w:rsidRPr="0020347B" w:rsidRDefault="0020347B" w:rsidP="0020347B">
                  <w:pPr>
                    <w:numPr>
                      <w:ilvl w:val="0"/>
                      <w:numId w:val="3"/>
                    </w:numPr>
                    <w:spacing w:before="100" w:beforeAutospacing="1" w:after="100" w:afterAutospacing="1" w:line="240" w:lineRule="auto"/>
                    <w:rPr>
                      <w:ins w:id="44" w:author="Unknown"/>
                      <w:rFonts w:ascii="Verdana" w:eastAsia="Times New Roman" w:hAnsi="Verdana" w:cs="Times New Roman"/>
                      <w:color w:val="000000"/>
                      <w:sz w:val="20"/>
                      <w:szCs w:val="20"/>
                    </w:rPr>
                  </w:pPr>
                  <w:ins w:id="45" w:author="Unknown">
                    <w:r w:rsidRPr="0020347B">
                      <w:rPr>
                        <w:rFonts w:ascii="Verdana" w:eastAsia="Times New Roman" w:hAnsi="Verdana" w:cs="Times New Roman"/>
                        <w:color w:val="000000"/>
                        <w:sz w:val="20"/>
                        <w:szCs w:val="20"/>
                      </w:rPr>
                      <w:t xml:space="preserve">Forks should </w:t>
                    </w:r>
                    <w:r w:rsidRPr="0020347B">
                      <w:rPr>
                        <w:rFonts w:ascii="Verdana" w:eastAsia="Times New Roman" w:hAnsi="Verdana" w:cs="Times New Roman"/>
                        <w:b/>
                        <w:bCs/>
                        <w:color w:val="000000"/>
                        <w:sz w:val="20"/>
                        <w:szCs w:val="20"/>
                      </w:rPr>
                      <w:t>not be turned over</w:t>
                    </w:r>
                    <w:r w:rsidRPr="0020347B">
                      <w:rPr>
                        <w:rFonts w:ascii="Verdana" w:eastAsia="Times New Roman" w:hAnsi="Verdana" w:cs="Times New Roman"/>
                        <w:color w:val="000000"/>
                        <w:sz w:val="20"/>
                        <w:szCs w:val="20"/>
                      </w:rPr>
                      <w:t xml:space="preserve"> unless being used for eating peas, </w:t>
                    </w:r>
                    <w:proofErr w:type="spellStart"/>
                    <w:r w:rsidRPr="0020347B">
                      <w:rPr>
                        <w:rFonts w:ascii="Verdana" w:eastAsia="Times New Roman" w:hAnsi="Verdana" w:cs="Times New Roman"/>
                        <w:color w:val="000000"/>
                        <w:sz w:val="20"/>
                        <w:szCs w:val="20"/>
                      </w:rPr>
                      <w:t>sweetcorn</w:t>
                    </w:r>
                    <w:proofErr w:type="spellEnd"/>
                    <w:r w:rsidRPr="0020347B">
                      <w:rPr>
                        <w:rFonts w:ascii="Verdana" w:eastAsia="Times New Roman" w:hAnsi="Verdana" w:cs="Times New Roman"/>
                        <w:color w:val="000000"/>
                        <w:sz w:val="20"/>
                        <w:szCs w:val="20"/>
                      </w:rPr>
                      <w:t xml:space="preserve"> kernels, rice or other similar foods. In which case, it should be transferred to the right hand. However, at a </w:t>
                    </w:r>
                    <w:r w:rsidRPr="0020347B">
                      <w:rPr>
                        <w:rFonts w:ascii="Verdana" w:eastAsia="Times New Roman" w:hAnsi="Verdana" w:cs="Times New Roman"/>
                        <w:color w:val="000000"/>
                        <w:sz w:val="20"/>
                        <w:szCs w:val="20"/>
                      </w:rPr>
                      <w:fldChar w:fldCharType="begin"/>
                    </w:r>
                    <w:r w:rsidRPr="0020347B">
                      <w:rPr>
                        <w:rFonts w:ascii="Verdana" w:eastAsia="Times New Roman" w:hAnsi="Verdana" w:cs="Times New Roman"/>
                        <w:color w:val="000000"/>
                        <w:sz w:val="20"/>
                        <w:szCs w:val="20"/>
                      </w:rPr>
                      <w:instrText xml:space="preserve"> HYPERLINK "http://www.gourmet-food-revolution.com/new-years-day-menu.html" \t "_top" </w:instrText>
                    </w:r>
                    <w:r w:rsidRPr="0020347B">
                      <w:rPr>
                        <w:rFonts w:ascii="Verdana" w:eastAsia="Times New Roman" w:hAnsi="Verdana" w:cs="Times New Roman"/>
                        <w:color w:val="000000"/>
                        <w:sz w:val="20"/>
                        <w:szCs w:val="20"/>
                      </w:rPr>
                      <w:fldChar w:fldCharType="separate"/>
                    </w:r>
                    <w:r w:rsidRPr="0020347B">
                      <w:rPr>
                        <w:rFonts w:ascii="Verdana" w:eastAsia="Times New Roman" w:hAnsi="Verdana" w:cs="Times New Roman"/>
                        <w:color w:val="0000FF"/>
                        <w:sz w:val="20"/>
                        <w:u w:val="single"/>
                      </w:rPr>
                      <w:t>casual buffet,</w:t>
                    </w:r>
                    <w:r w:rsidRPr="0020347B">
                      <w:rPr>
                        <w:rFonts w:ascii="Verdana" w:eastAsia="Times New Roman" w:hAnsi="Verdana" w:cs="Times New Roman"/>
                        <w:color w:val="000000"/>
                        <w:sz w:val="20"/>
                        <w:szCs w:val="20"/>
                      </w:rPr>
                      <w:fldChar w:fldCharType="end"/>
                    </w:r>
                    <w:r w:rsidRPr="0020347B">
                      <w:rPr>
                        <w:rFonts w:ascii="Verdana" w:eastAsia="Times New Roman" w:hAnsi="Verdana" w:cs="Times New Roman"/>
                        <w:color w:val="000000"/>
                        <w:sz w:val="20"/>
                        <w:szCs w:val="20"/>
                      </w:rPr>
                      <w:t xml:space="preserve"> or </w:t>
                    </w:r>
                    <w:r w:rsidRPr="0020347B">
                      <w:rPr>
                        <w:rFonts w:ascii="Verdana" w:eastAsia="Times New Roman" w:hAnsi="Verdana" w:cs="Times New Roman"/>
                        <w:color w:val="000000"/>
                        <w:sz w:val="20"/>
                        <w:szCs w:val="20"/>
                      </w:rPr>
                      <w:fldChar w:fldCharType="begin"/>
                    </w:r>
                    <w:r w:rsidRPr="0020347B">
                      <w:rPr>
                        <w:rFonts w:ascii="Verdana" w:eastAsia="Times New Roman" w:hAnsi="Verdana" w:cs="Times New Roman"/>
                        <w:color w:val="000000"/>
                        <w:sz w:val="20"/>
                        <w:szCs w:val="20"/>
                      </w:rPr>
                      <w:instrText xml:space="preserve"> HYPERLINK "http://www.gourmet-food-revolution.com/barbecue-menu.html" \t "_top" </w:instrText>
                    </w:r>
                    <w:r w:rsidRPr="0020347B">
                      <w:rPr>
                        <w:rFonts w:ascii="Verdana" w:eastAsia="Times New Roman" w:hAnsi="Verdana" w:cs="Times New Roman"/>
                        <w:color w:val="000000"/>
                        <w:sz w:val="20"/>
                        <w:szCs w:val="20"/>
                      </w:rPr>
                      <w:fldChar w:fldCharType="separate"/>
                    </w:r>
                    <w:r w:rsidRPr="0020347B">
                      <w:rPr>
                        <w:rFonts w:ascii="Verdana" w:eastAsia="Times New Roman" w:hAnsi="Verdana" w:cs="Times New Roman"/>
                        <w:color w:val="0000FF"/>
                        <w:sz w:val="20"/>
                        <w:u w:val="single"/>
                      </w:rPr>
                      <w:t>barbecue</w:t>
                    </w:r>
                    <w:r w:rsidRPr="0020347B">
                      <w:rPr>
                        <w:rFonts w:ascii="Verdana" w:eastAsia="Times New Roman" w:hAnsi="Verdana" w:cs="Times New Roman"/>
                        <w:color w:val="000000"/>
                        <w:sz w:val="20"/>
                        <w:szCs w:val="20"/>
                      </w:rPr>
                      <w:fldChar w:fldCharType="end"/>
                    </w:r>
                    <w:r w:rsidRPr="0020347B">
                      <w:rPr>
                        <w:rFonts w:ascii="Verdana" w:eastAsia="Times New Roman" w:hAnsi="Verdana" w:cs="Times New Roman"/>
                        <w:color w:val="000000"/>
                        <w:sz w:val="20"/>
                        <w:szCs w:val="20"/>
                      </w:rPr>
                      <w:t xml:space="preserve"> it is quite acceptable to eat with just a fork. </w:t>
                    </w:r>
                  </w:ins>
                </w:p>
                <w:p w:rsidR="0020347B" w:rsidRPr="0020347B" w:rsidRDefault="0020347B" w:rsidP="0020347B">
                  <w:pPr>
                    <w:numPr>
                      <w:ilvl w:val="0"/>
                      <w:numId w:val="3"/>
                    </w:numPr>
                    <w:spacing w:before="100" w:beforeAutospacing="1" w:after="100" w:afterAutospacing="1" w:line="240" w:lineRule="auto"/>
                    <w:rPr>
                      <w:ins w:id="46" w:author="Unknown"/>
                      <w:rFonts w:ascii="Verdana" w:eastAsia="Times New Roman" w:hAnsi="Verdana" w:cs="Times New Roman"/>
                      <w:color w:val="000000"/>
                      <w:sz w:val="20"/>
                      <w:szCs w:val="20"/>
                    </w:rPr>
                  </w:pPr>
                  <w:ins w:id="47" w:author="Unknown">
                    <w:r w:rsidRPr="0020347B">
                      <w:rPr>
                        <w:rFonts w:ascii="Verdana" w:eastAsia="Times New Roman" w:hAnsi="Verdana" w:cs="Times New Roman"/>
                        <w:color w:val="000000"/>
                        <w:sz w:val="20"/>
                        <w:szCs w:val="20"/>
                      </w:rPr>
                      <w:t xml:space="preserve">It is not generally regarded as good dinner table etiquette to use one's bread for </w:t>
                    </w:r>
                    <w:r w:rsidRPr="0020347B">
                      <w:rPr>
                        <w:rFonts w:ascii="Verdana" w:eastAsia="Times New Roman" w:hAnsi="Verdana" w:cs="Times New Roman"/>
                        <w:b/>
                        <w:bCs/>
                        <w:color w:val="000000"/>
                        <w:sz w:val="20"/>
                        <w:szCs w:val="20"/>
                      </w:rPr>
                      <w:t>dipping into soups or mopping up sauces.</w:t>
                    </w:r>
                    <w:r w:rsidRPr="0020347B">
                      <w:rPr>
                        <w:rFonts w:ascii="Verdana" w:eastAsia="Times New Roman" w:hAnsi="Verdana" w:cs="Times New Roman"/>
                        <w:color w:val="000000"/>
                        <w:sz w:val="20"/>
                        <w:szCs w:val="20"/>
                      </w:rPr>
                      <w:t xml:space="preserve"> </w:t>
                    </w:r>
                  </w:ins>
                </w:p>
                <w:p w:rsidR="0020347B" w:rsidRPr="0020347B" w:rsidRDefault="0020347B" w:rsidP="0020347B">
                  <w:pPr>
                    <w:numPr>
                      <w:ilvl w:val="0"/>
                      <w:numId w:val="3"/>
                    </w:numPr>
                    <w:spacing w:before="100" w:beforeAutospacing="1" w:after="100" w:afterAutospacing="1" w:line="240" w:lineRule="auto"/>
                    <w:rPr>
                      <w:ins w:id="48" w:author="Unknown"/>
                      <w:rFonts w:ascii="Verdana" w:eastAsia="Times New Roman" w:hAnsi="Verdana" w:cs="Times New Roman"/>
                      <w:color w:val="000000"/>
                      <w:sz w:val="20"/>
                      <w:szCs w:val="20"/>
                    </w:rPr>
                  </w:pPr>
                  <w:ins w:id="49" w:author="Unknown">
                    <w:r w:rsidRPr="0020347B">
                      <w:rPr>
                        <w:rFonts w:ascii="Verdana" w:eastAsia="Times New Roman" w:hAnsi="Verdana" w:cs="Times New Roman"/>
                        <w:b/>
                        <w:bCs/>
                        <w:color w:val="000000"/>
                        <w:sz w:val="20"/>
                        <w:szCs w:val="20"/>
                      </w:rPr>
                      <w:t>Loud eating noises</w:t>
                    </w:r>
                    <w:r w:rsidRPr="0020347B">
                      <w:rPr>
                        <w:rFonts w:ascii="Verdana" w:eastAsia="Times New Roman" w:hAnsi="Verdana" w:cs="Times New Roman"/>
                        <w:color w:val="000000"/>
                        <w:sz w:val="20"/>
                        <w:szCs w:val="20"/>
                      </w:rPr>
                      <w:t xml:space="preserve"> such as slurping and burping are very </w:t>
                    </w:r>
                    <w:r w:rsidRPr="0020347B">
                      <w:rPr>
                        <w:rFonts w:ascii="Verdana" w:eastAsia="Times New Roman" w:hAnsi="Verdana" w:cs="Times New Roman"/>
                        <w:color w:val="000000"/>
                        <w:sz w:val="20"/>
                        <w:szCs w:val="20"/>
                      </w:rPr>
                      <w:lastRenderedPageBreak/>
                      <w:t xml:space="preserve">impolite. The number one sin of dinner table etiquette! </w:t>
                    </w:r>
                  </w:ins>
                </w:p>
                <w:p w:rsidR="0020347B" w:rsidRPr="0020347B" w:rsidRDefault="0020347B" w:rsidP="0020347B">
                  <w:pPr>
                    <w:numPr>
                      <w:ilvl w:val="0"/>
                      <w:numId w:val="3"/>
                    </w:numPr>
                    <w:spacing w:before="100" w:beforeAutospacing="1" w:after="100" w:afterAutospacing="1" w:line="240" w:lineRule="auto"/>
                    <w:rPr>
                      <w:ins w:id="50" w:author="Unknown"/>
                      <w:rFonts w:ascii="Verdana" w:eastAsia="Times New Roman" w:hAnsi="Verdana" w:cs="Times New Roman"/>
                      <w:color w:val="000000"/>
                      <w:sz w:val="20"/>
                      <w:szCs w:val="20"/>
                    </w:rPr>
                  </w:pPr>
                  <w:ins w:id="51" w:author="Unknown">
                    <w:r w:rsidRPr="0020347B">
                      <w:rPr>
                        <w:rFonts w:ascii="Verdana" w:eastAsia="Times New Roman" w:hAnsi="Verdana" w:cs="Times New Roman"/>
                        <w:color w:val="000000"/>
                        <w:sz w:val="20"/>
                        <w:szCs w:val="20"/>
                      </w:rPr>
                      <w:t xml:space="preserve">Talking with one's </w:t>
                    </w:r>
                    <w:r w:rsidRPr="0020347B">
                      <w:rPr>
                        <w:rFonts w:ascii="Verdana" w:eastAsia="Times New Roman" w:hAnsi="Verdana" w:cs="Times New Roman"/>
                        <w:b/>
                        <w:bCs/>
                        <w:color w:val="000000"/>
                        <w:sz w:val="20"/>
                        <w:szCs w:val="20"/>
                      </w:rPr>
                      <w:t>mouth full.</w:t>
                    </w:r>
                    <w:r w:rsidRPr="0020347B">
                      <w:rPr>
                        <w:rFonts w:ascii="Verdana" w:eastAsia="Times New Roman" w:hAnsi="Verdana" w:cs="Times New Roman"/>
                        <w:color w:val="000000"/>
                        <w:sz w:val="20"/>
                        <w:szCs w:val="20"/>
                      </w:rPr>
                      <w:t xml:space="preserve"> </w:t>
                    </w:r>
                    <w:proofErr w:type="gramStart"/>
                    <w:r w:rsidRPr="0020347B">
                      <w:rPr>
                        <w:rFonts w:ascii="Verdana" w:eastAsia="Times New Roman" w:hAnsi="Verdana" w:cs="Times New Roman"/>
                        <w:color w:val="000000"/>
                        <w:sz w:val="20"/>
                        <w:szCs w:val="20"/>
                      </w:rPr>
                      <w:t>is</w:t>
                    </w:r>
                    <w:proofErr w:type="gramEnd"/>
                    <w:r w:rsidRPr="0020347B">
                      <w:rPr>
                        <w:rFonts w:ascii="Verdana" w:eastAsia="Times New Roman" w:hAnsi="Verdana" w:cs="Times New Roman"/>
                        <w:color w:val="000000"/>
                        <w:sz w:val="20"/>
                        <w:szCs w:val="20"/>
                      </w:rPr>
                      <w:t xml:space="preserve"> not only unpleasant to watch, but could also lead to choking! Definitely not a good idea! </w:t>
                    </w:r>
                  </w:ins>
                </w:p>
                <w:p w:rsidR="0020347B" w:rsidRPr="0020347B" w:rsidRDefault="0020347B" w:rsidP="0020347B">
                  <w:pPr>
                    <w:numPr>
                      <w:ilvl w:val="0"/>
                      <w:numId w:val="3"/>
                    </w:numPr>
                    <w:spacing w:before="100" w:beforeAutospacing="1" w:after="100" w:afterAutospacing="1" w:line="240" w:lineRule="auto"/>
                    <w:rPr>
                      <w:ins w:id="52" w:author="Unknown"/>
                      <w:rFonts w:ascii="Verdana" w:eastAsia="Times New Roman" w:hAnsi="Verdana" w:cs="Times New Roman"/>
                      <w:color w:val="000000"/>
                      <w:sz w:val="20"/>
                      <w:szCs w:val="20"/>
                    </w:rPr>
                  </w:pPr>
                  <w:ins w:id="53" w:author="Unknown">
                    <w:r w:rsidRPr="0020347B">
                      <w:rPr>
                        <w:rFonts w:ascii="Verdana" w:eastAsia="Times New Roman" w:hAnsi="Verdana" w:cs="Times New Roman"/>
                        <w:color w:val="000000"/>
                        <w:sz w:val="20"/>
                        <w:szCs w:val="20"/>
                      </w:rPr>
                      <w:t xml:space="preserve">Don't </w:t>
                    </w:r>
                    <w:r w:rsidRPr="0020347B">
                      <w:rPr>
                        <w:rFonts w:ascii="Verdana" w:eastAsia="Times New Roman" w:hAnsi="Verdana" w:cs="Times New Roman"/>
                        <w:b/>
                        <w:bCs/>
                        <w:color w:val="000000"/>
                        <w:sz w:val="20"/>
                        <w:szCs w:val="20"/>
                      </w:rPr>
                      <w:t>stretch across the table</w:t>
                    </w:r>
                    <w:r w:rsidRPr="0020347B">
                      <w:rPr>
                        <w:rFonts w:ascii="Verdana" w:eastAsia="Times New Roman" w:hAnsi="Verdana" w:cs="Times New Roman"/>
                        <w:color w:val="000000"/>
                        <w:sz w:val="20"/>
                        <w:szCs w:val="20"/>
                      </w:rPr>
                      <w:t xml:space="preserve"> crossing other guests to reach food, wine or condiments. Instead ask a guest sitting close to pass the item to you. </w:t>
                    </w:r>
                  </w:ins>
                </w:p>
                <w:p w:rsidR="0020347B" w:rsidRPr="0020347B" w:rsidRDefault="0020347B" w:rsidP="0020347B">
                  <w:pPr>
                    <w:numPr>
                      <w:ilvl w:val="0"/>
                      <w:numId w:val="3"/>
                    </w:numPr>
                    <w:spacing w:before="100" w:beforeAutospacing="1" w:after="100" w:afterAutospacing="1" w:line="240" w:lineRule="auto"/>
                    <w:rPr>
                      <w:ins w:id="54" w:author="Unknown"/>
                      <w:rFonts w:ascii="Verdana" w:eastAsia="Times New Roman" w:hAnsi="Verdana" w:cs="Times New Roman"/>
                      <w:color w:val="000000"/>
                      <w:sz w:val="20"/>
                      <w:szCs w:val="20"/>
                    </w:rPr>
                  </w:pPr>
                  <w:ins w:id="55" w:author="Unknown">
                    <w:r w:rsidRPr="0020347B">
                      <w:rPr>
                        <w:rFonts w:ascii="Verdana" w:eastAsia="Times New Roman" w:hAnsi="Verdana" w:cs="Times New Roman"/>
                        <w:color w:val="000000"/>
                        <w:sz w:val="20"/>
                        <w:szCs w:val="20"/>
                      </w:rPr>
                      <w:t xml:space="preserve">Good dinner table etiquette sometimes involves a degree of diplomacy when it comes to the host's choice of food and wine! Even if you feel that you can do better, </w:t>
                    </w:r>
                    <w:r w:rsidRPr="0020347B">
                      <w:rPr>
                        <w:rFonts w:ascii="Verdana" w:eastAsia="Times New Roman" w:hAnsi="Verdana" w:cs="Times New Roman"/>
                        <w:b/>
                        <w:bCs/>
                        <w:color w:val="000000"/>
                        <w:sz w:val="20"/>
                        <w:szCs w:val="20"/>
                      </w:rPr>
                      <w:t>don't ever offer your criticism.</w:t>
                    </w:r>
                    <w:r w:rsidRPr="0020347B">
                      <w:rPr>
                        <w:rFonts w:ascii="Verdana" w:eastAsia="Times New Roman" w:hAnsi="Verdana" w:cs="Times New Roman"/>
                        <w:color w:val="000000"/>
                        <w:sz w:val="20"/>
                        <w:szCs w:val="20"/>
                      </w:rPr>
                      <w:t xml:space="preserve"> If you feel unable to pay any compliments, at least remain silent on the subject. </w:t>
                    </w:r>
                  </w:ins>
                </w:p>
                <w:p w:rsidR="0020347B" w:rsidRPr="0020347B" w:rsidRDefault="0020347B" w:rsidP="0020347B">
                  <w:pPr>
                    <w:numPr>
                      <w:ilvl w:val="0"/>
                      <w:numId w:val="3"/>
                    </w:numPr>
                    <w:spacing w:before="100" w:beforeAutospacing="1" w:after="100" w:afterAutospacing="1" w:line="240" w:lineRule="auto"/>
                    <w:rPr>
                      <w:ins w:id="56" w:author="Unknown"/>
                      <w:rFonts w:ascii="Verdana" w:eastAsia="Times New Roman" w:hAnsi="Verdana" w:cs="Times New Roman"/>
                      <w:color w:val="000000"/>
                      <w:sz w:val="20"/>
                      <w:szCs w:val="20"/>
                    </w:rPr>
                  </w:pPr>
                  <w:ins w:id="57" w:author="Unknown">
                    <w:r w:rsidRPr="0020347B">
                      <w:rPr>
                        <w:rFonts w:ascii="Verdana" w:eastAsia="Times New Roman" w:hAnsi="Verdana" w:cs="Times New Roman"/>
                        <w:b/>
                        <w:bCs/>
                        <w:color w:val="000000"/>
                        <w:sz w:val="20"/>
                        <w:szCs w:val="20"/>
                      </w:rPr>
                      <w:t>Picking teeth</w:t>
                    </w:r>
                    <w:r w:rsidRPr="0020347B">
                      <w:rPr>
                        <w:rFonts w:ascii="Verdana" w:eastAsia="Times New Roman" w:hAnsi="Verdana" w:cs="Times New Roman"/>
                        <w:color w:val="000000"/>
                        <w:sz w:val="20"/>
                        <w:szCs w:val="20"/>
                      </w:rPr>
                      <w:t xml:space="preserve"> (unless toothpicks are provided) or </w:t>
                    </w:r>
                    <w:r w:rsidRPr="0020347B">
                      <w:rPr>
                        <w:rFonts w:ascii="Verdana" w:eastAsia="Times New Roman" w:hAnsi="Verdana" w:cs="Times New Roman"/>
                        <w:b/>
                        <w:bCs/>
                        <w:color w:val="000000"/>
                        <w:sz w:val="20"/>
                        <w:szCs w:val="20"/>
                      </w:rPr>
                      <w:t>licking fingers</w:t>
                    </w:r>
                    <w:r w:rsidRPr="0020347B">
                      <w:rPr>
                        <w:rFonts w:ascii="Verdana" w:eastAsia="Times New Roman" w:hAnsi="Verdana" w:cs="Times New Roman"/>
                        <w:color w:val="000000"/>
                        <w:sz w:val="20"/>
                        <w:szCs w:val="20"/>
                      </w:rPr>
                      <w:t xml:space="preserve"> are very unattractive! The only exception to the latter is when eating meat or poultry on the bone (such as chicken legs or ribs). In which case, a finger bowl should be provided. </w:t>
                    </w:r>
                  </w:ins>
                </w:p>
                <w:p w:rsidR="0020347B" w:rsidRPr="0020347B" w:rsidRDefault="0020347B" w:rsidP="0020347B">
                  <w:pPr>
                    <w:numPr>
                      <w:ilvl w:val="0"/>
                      <w:numId w:val="3"/>
                    </w:numPr>
                    <w:spacing w:before="100" w:beforeAutospacing="1" w:after="100" w:afterAutospacing="1" w:line="240" w:lineRule="auto"/>
                    <w:rPr>
                      <w:ins w:id="58" w:author="Unknown"/>
                      <w:rFonts w:ascii="Verdana" w:eastAsia="Times New Roman" w:hAnsi="Verdana" w:cs="Times New Roman"/>
                      <w:color w:val="000000"/>
                      <w:sz w:val="20"/>
                      <w:szCs w:val="20"/>
                    </w:rPr>
                  </w:pPr>
                  <w:ins w:id="59" w:author="Unknown">
                    <w:r w:rsidRPr="0020347B">
                      <w:rPr>
                        <w:rFonts w:ascii="Verdana" w:eastAsia="Times New Roman" w:hAnsi="Verdana" w:cs="Times New Roman"/>
                        <w:b/>
                        <w:bCs/>
                        <w:color w:val="000000"/>
                        <w:sz w:val="20"/>
                        <w:szCs w:val="20"/>
                      </w:rPr>
                      <w:t>Drinking too much wine can be very embarrassing!</w:t>
                    </w:r>
                    <w:r w:rsidRPr="0020347B">
                      <w:rPr>
                        <w:rFonts w:ascii="Verdana" w:eastAsia="Times New Roman" w:hAnsi="Verdana" w:cs="Times New Roman"/>
                        <w:color w:val="000000"/>
                        <w:sz w:val="20"/>
                        <w:szCs w:val="20"/>
                      </w:rPr>
                      <w:t xml:space="preserve"> Where a different wine is served with each course, it is quite acceptable to not finish each glass. </w:t>
                    </w:r>
                  </w:ins>
                </w:p>
                <w:p w:rsidR="0020347B" w:rsidRPr="0020347B" w:rsidRDefault="0020347B" w:rsidP="0020347B">
                  <w:pPr>
                    <w:numPr>
                      <w:ilvl w:val="0"/>
                      <w:numId w:val="3"/>
                    </w:numPr>
                    <w:spacing w:before="100" w:beforeAutospacing="1" w:after="100" w:afterAutospacing="1" w:line="240" w:lineRule="auto"/>
                    <w:rPr>
                      <w:ins w:id="60" w:author="Unknown"/>
                      <w:rFonts w:ascii="Verdana" w:eastAsia="Times New Roman" w:hAnsi="Verdana" w:cs="Times New Roman"/>
                      <w:color w:val="000000"/>
                      <w:sz w:val="20"/>
                      <w:szCs w:val="20"/>
                    </w:rPr>
                  </w:pPr>
                  <w:ins w:id="61" w:author="Unknown">
                    <w:r w:rsidRPr="0020347B">
                      <w:rPr>
                        <w:rFonts w:ascii="Verdana" w:eastAsia="Times New Roman" w:hAnsi="Verdana" w:cs="Times New Roman"/>
                        <w:color w:val="000000"/>
                        <w:sz w:val="20"/>
                        <w:szCs w:val="20"/>
                      </w:rPr>
                      <w:t xml:space="preserve">Don't forget to make </w:t>
                    </w:r>
                    <w:r w:rsidRPr="0020347B">
                      <w:rPr>
                        <w:rFonts w:ascii="Verdana" w:eastAsia="Times New Roman" w:hAnsi="Verdana" w:cs="Times New Roman"/>
                        <w:b/>
                        <w:bCs/>
                        <w:color w:val="000000"/>
                        <w:sz w:val="20"/>
                        <w:szCs w:val="20"/>
                      </w:rPr>
                      <w:t>polite conversation</w:t>
                    </w:r>
                    <w:r w:rsidRPr="0020347B">
                      <w:rPr>
                        <w:rFonts w:ascii="Verdana" w:eastAsia="Times New Roman" w:hAnsi="Verdana" w:cs="Times New Roman"/>
                        <w:color w:val="000000"/>
                        <w:sz w:val="20"/>
                        <w:szCs w:val="20"/>
                      </w:rPr>
                      <w:t xml:space="preserve"> with those guests around you. Dinner parties are not just about the food, they are intended to be a sociable occasion!</w:t>
                    </w:r>
                  </w:ins>
                </w:p>
                <w:p w:rsidR="0020347B" w:rsidRPr="0020347B" w:rsidRDefault="0020347B" w:rsidP="0020347B">
                  <w:pPr>
                    <w:spacing w:after="0" w:line="240" w:lineRule="auto"/>
                    <w:rPr>
                      <w:ins w:id="62" w:author="Unknown"/>
                      <w:rFonts w:ascii="Verdana" w:eastAsia="Times New Roman" w:hAnsi="Verdana" w:cs="Times New Roman"/>
                      <w:color w:val="000000"/>
                      <w:sz w:val="20"/>
                      <w:szCs w:val="20"/>
                    </w:rPr>
                  </w:pPr>
                </w:p>
                <w:p w:rsidR="0020347B" w:rsidRPr="0020347B" w:rsidRDefault="0020347B" w:rsidP="0020347B">
                  <w:pPr>
                    <w:spacing w:before="100" w:beforeAutospacing="1" w:after="100" w:afterAutospacing="1" w:line="240" w:lineRule="auto"/>
                    <w:jc w:val="center"/>
                    <w:rPr>
                      <w:ins w:id="63" w:author="Unknown"/>
                      <w:rFonts w:ascii="Verdana" w:eastAsia="Times New Roman" w:hAnsi="Verdana" w:cs="Times New Roman"/>
                      <w:color w:val="000000"/>
                      <w:sz w:val="20"/>
                      <w:szCs w:val="20"/>
                    </w:rPr>
                  </w:pPr>
                </w:p>
                <w:p w:rsidR="0020347B" w:rsidRPr="0020347B" w:rsidRDefault="0020347B" w:rsidP="0020347B">
                  <w:pPr>
                    <w:spacing w:after="0" w:line="240" w:lineRule="auto"/>
                    <w:rPr>
                      <w:ins w:id="64" w:author="Unknown"/>
                      <w:rFonts w:ascii="Verdana" w:eastAsia="Times New Roman" w:hAnsi="Verdana" w:cs="Times New Roman"/>
                      <w:color w:val="000000"/>
                      <w:sz w:val="20"/>
                      <w:szCs w:val="20"/>
                    </w:rPr>
                  </w:pPr>
                  <w:ins w:id="65" w:author="Unknown">
                    <w:r w:rsidRPr="0020347B">
                      <w:rPr>
                        <w:rFonts w:ascii="Verdana" w:eastAsia="Times New Roman" w:hAnsi="Verdana" w:cs="Times New Roman"/>
                        <w:color w:val="000000"/>
                        <w:sz w:val="20"/>
                        <w:szCs w:val="20"/>
                      </w:rPr>
                      <w:br/>
                    </w:r>
                  </w:ins>
                </w:p>
                <w:tbl>
                  <w:tblPr>
                    <w:tblW w:w="7200" w:type="dxa"/>
                    <w:jc w:val="center"/>
                    <w:tblCellSpacing w:w="15" w:type="dxa"/>
                    <w:tblBorders>
                      <w:top w:val="single" w:sz="6" w:space="0" w:color="CCCCCC"/>
                      <w:left w:val="single" w:sz="6" w:space="0" w:color="CCCCCC"/>
                      <w:bottom w:val="single" w:sz="6" w:space="0" w:color="CCCCCC"/>
                      <w:right w:val="single" w:sz="6" w:space="0" w:color="CCCCCC"/>
                    </w:tblBorders>
                    <w:tblCellMar>
                      <w:top w:w="30" w:type="dxa"/>
                      <w:left w:w="30" w:type="dxa"/>
                      <w:bottom w:w="30" w:type="dxa"/>
                      <w:right w:w="30" w:type="dxa"/>
                    </w:tblCellMar>
                    <w:tblLook w:val="04A0"/>
                  </w:tblPr>
                  <w:tblGrid>
                    <w:gridCol w:w="1624"/>
                    <w:gridCol w:w="1317"/>
                    <w:gridCol w:w="1317"/>
                    <w:gridCol w:w="1317"/>
                    <w:gridCol w:w="1625"/>
                  </w:tblGrid>
                  <w:tr w:rsidR="0020347B" w:rsidRPr="0020347B">
                    <w:trPr>
                      <w:tblCellSpacing w:w="15" w:type="dxa"/>
                      <w:jc w:val="center"/>
                    </w:trPr>
                    <w:tc>
                      <w:tcPr>
                        <w:tcW w:w="0" w:type="auto"/>
                        <w:vMerge w:val="restart"/>
                        <w:noWrap/>
                        <w:vAlign w:val="center"/>
                        <w:hideMark/>
                      </w:tcPr>
                      <w:p w:rsidR="0020347B" w:rsidRPr="0020347B" w:rsidRDefault="0020347B" w:rsidP="0020347B">
                        <w:pPr>
                          <w:spacing w:after="0" w:line="240" w:lineRule="auto"/>
                          <w:rPr>
                            <w:rFonts w:ascii="Verdana" w:eastAsia="Times New Roman" w:hAnsi="Verdana" w:cs="Times New Roman"/>
                            <w:color w:val="000000"/>
                            <w:sz w:val="20"/>
                            <w:szCs w:val="20"/>
                          </w:rPr>
                        </w:pPr>
                      </w:p>
                    </w:tc>
                    <w:tc>
                      <w:tcPr>
                        <w:tcW w:w="0" w:type="auto"/>
                        <w:vAlign w:val="center"/>
                        <w:hideMark/>
                      </w:tcPr>
                      <w:p w:rsidR="0020347B" w:rsidRPr="0020347B" w:rsidRDefault="0020347B" w:rsidP="0020347B">
                        <w:pPr>
                          <w:spacing w:after="0" w:line="240" w:lineRule="auto"/>
                          <w:rPr>
                            <w:rFonts w:ascii="Verdana" w:eastAsia="Times New Roman" w:hAnsi="Verdana" w:cs="Times New Roman"/>
                            <w:color w:val="000000"/>
                            <w:sz w:val="20"/>
                            <w:szCs w:val="20"/>
                          </w:rPr>
                        </w:pPr>
                      </w:p>
                    </w:tc>
                    <w:tc>
                      <w:tcPr>
                        <w:tcW w:w="0" w:type="auto"/>
                        <w:vAlign w:val="center"/>
                        <w:hideMark/>
                      </w:tcPr>
                      <w:p w:rsidR="0020347B" w:rsidRPr="0020347B" w:rsidRDefault="0020347B" w:rsidP="0020347B">
                        <w:pPr>
                          <w:spacing w:after="0" w:line="240" w:lineRule="auto"/>
                          <w:rPr>
                            <w:rFonts w:ascii="Verdana" w:eastAsia="Times New Roman" w:hAnsi="Verdana" w:cs="Times New Roman"/>
                            <w:color w:val="000000"/>
                            <w:sz w:val="20"/>
                            <w:szCs w:val="20"/>
                          </w:rPr>
                        </w:pPr>
                      </w:p>
                    </w:tc>
                    <w:tc>
                      <w:tcPr>
                        <w:tcW w:w="0" w:type="auto"/>
                        <w:vAlign w:val="center"/>
                        <w:hideMark/>
                      </w:tcPr>
                      <w:p w:rsidR="0020347B" w:rsidRPr="0020347B" w:rsidRDefault="0020347B" w:rsidP="0020347B">
                        <w:pPr>
                          <w:spacing w:after="0" w:line="240" w:lineRule="auto"/>
                          <w:rPr>
                            <w:rFonts w:ascii="Verdana" w:eastAsia="Times New Roman" w:hAnsi="Verdana" w:cs="Times New Roman"/>
                            <w:color w:val="000000"/>
                            <w:sz w:val="20"/>
                            <w:szCs w:val="20"/>
                          </w:rPr>
                        </w:pPr>
                      </w:p>
                    </w:tc>
                    <w:tc>
                      <w:tcPr>
                        <w:tcW w:w="0" w:type="auto"/>
                        <w:vAlign w:val="center"/>
                        <w:hideMark/>
                      </w:tcPr>
                      <w:p w:rsidR="0020347B" w:rsidRPr="0020347B" w:rsidRDefault="0020347B" w:rsidP="0020347B">
                        <w:pPr>
                          <w:spacing w:after="0" w:line="240" w:lineRule="auto"/>
                          <w:rPr>
                            <w:rFonts w:ascii="Verdana" w:eastAsia="Times New Roman" w:hAnsi="Verdana" w:cs="Times New Roman"/>
                            <w:color w:val="000000"/>
                            <w:sz w:val="20"/>
                            <w:szCs w:val="20"/>
                          </w:rPr>
                        </w:pPr>
                      </w:p>
                    </w:tc>
                  </w:tr>
                  <w:tr w:rsidR="0020347B" w:rsidRPr="0020347B">
                    <w:trPr>
                      <w:tblCellSpacing w:w="15" w:type="dxa"/>
                      <w:jc w:val="center"/>
                    </w:trPr>
                    <w:tc>
                      <w:tcPr>
                        <w:tcW w:w="0" w:type="auto"/>
                        <w:vMerge/>
                        <w:vAlign w:val="center"/>
                        <w:hideMark/>
                      </w:tcPr>
                      <w:p w:rsidR="0020347B" w:rsidRPr="0020347B" w:rsidRDefault="0020347B" w:rsidP="0020347B">
                        <w:pPr>
                          <w:spacing w:after="0" w:line="240" w:lineRule="auto"/>
                          <w:rPr>
                            <w:rFonts w:ascii="Verdana" w:eastAsia="Times New Roman" w:hAnsi="Verdana" w:cs="Times New Roman"/>
                            <w:color w:val="000000"/>
                            <w:sz w:val="20"/>
                            <w:szCs w:val="20"/>
                          </w:rPr>
                        </w:pPr>
                      </w:p>
                    </w:tc>
                    <w:tc>
                      <w:tcPr>
                        <w:tcW w:w="0" w:type="auto"/>
                        <w:vAlign w:val="center"/>
                        <w:hideMark/>
                      </w:tcPr>
                      <w:p w:rsidR="0020347B" w:rsidRPr="0020347B" w:rsidRDefault="0020347B" w:rsidP="0020347B">
                        <w:pPr>
                          <w:spacing w:after="0" w:line="240" w:lineRule="auto"/>
                          <w:rPr>
                            <w:rFonts w:ascii="Verdana" w:eastAsia="Times New Roman" w:hAnsi="Verdana" w:cs="Times New Roman"/>
                            <w:color w:val="000000"/>
                            <w:sz w:val="20"/>
                            <w:szCs w:val="20"/>
                          </w:rPr>
                        </w:pPr>
                      </w:p>
                    </w:tc>
                    <w:tc>
                      <w:tcPr>
                        <w:tcW w:w="0" w:type="auto"/>
                        <w:vAlign w:val="center"/>
                        <w:hideMark/>
                      </w:tcPr>
                      <w:p w:rsidR="0020347B" w:rsidRPr="0020347B" w:rsidRDefault="0020347B" w:rsidP="0020347B">
                        <w:pPr>
                          <w:spacing w:after="0" w:line="240" w:lineRule="auto"/>
                          <w:rPr>
                            <w:rFonts w:ascii="Verdana" w:eastAsia="Times New Roman" w:hAnsi="Verdana" w:cs="Times New Roman"/>
                            <w:color w:val="000000"/>
                            <w:sz w:val="20"/>
                            <w:szCs w:val="20"/>
                          </w:rPr>
                        </w:pPr>
                      </w:p>
                    </w:tc>
                    <w:tc>
                      <w:tcPr>
                        <w:tcW w:w="0" w:type="auto"/>
                        <w:vAlign w:val="center"/>
                        <w:hideMark/>
                      </w:tcPr>
                      <w:p w:rsidR="0020347B" w:rsidRPr="0020347B" w:rsidRDefault="0020347B" w:rsidP="0020347B">
                        <w:pPr>
                          <w:spacing w:after="0" w:line="240" w:lineRule="auto"/>
                          <w:rPr>
                            <w:rFonts w:ascii="Verdana" w:eastAsia="Times New Roman" w:hAnsi="Verdana" w:cs="Times New Roman"/>
                            <w:color w:val="000000"/>
                            <w:sz w:val="20"/>
                            <w:szCs w:val="20"/>
                          </w:rPr>
                        </w:pPr>
                      </w:p>
                    </w:tc>
                    <w:tc>
                      <w:tcPr>
                        <w:tcW w:w="0" w:type="auto"/>
                        <w:vAlign w:val="center"/>
                        <w:hideMark/>
                      </w:tcPr>
                      <w:p w:rsidR="0020347B" w:rsidRPr="0020347B" w:rsidRDefault="0020347B" w:rsidP="0020347B">
                        <w:pPr>
                          <w:spacing w:after="0" w:line="240" w:lineRule="auto"/>
                          <w:rPr>
                            <w:rFonts w:ascii="Verdana" w:eastAsia="Times New Roman" w:hAnsi="Verdana" w:cs="Times New Roman"/>
                            <w:color w:val="000000"/>
                            <w:sz w:val="20"/>
                            <w:szCs w:val="20"/>
                          </w:rPr>
                        </w:pPr>
                      </w:p>
                    </w:tc>
                  </w:tr>
                </w:tbl>
                <w:p w:rsidR="0020347B" w:rsidRPr="0020347B" w:rsidRDefault="0020347B" w:rsidP="0020347B">
                  <w:pPr>
                    <w:spacing w:after="0" w:line="240" w:lineRule="auto"/>
                    <w:rPr>
                      <w:rFonts w:ascii="Verdana" w:eastAsia="Times New Roman" w:hAnsi="Verdana" w:cs="Times New Roman"/>
                      <w:color w:val="000000"/>
                      <w:sz w:val="20"/>
                      <w:szCs w:val="20"/>
                    </w:rPr>
                  </w:pPr>
                </w:p>
              </w:tc>
            </w:tr>
          </w:tbl>
          <w:p w:rsidR="0020347B" w:rsidRPr="0020347B" w:rsidRDefault="0020347B" w:rsidP="0020347B">
            <w:pPr>
              <w:spacing w:after="0" w:line="240" w:lineRule="auto"/>
              <w:rPr>
                <w:rFonts w:ascii="Verdana" w:eastAsia="Times New Roman" w:hAnsi="Verdana" w:cs="Times New Roman"/>
                <w:color w:val="000000"/>
                <w:sz w:val="20"/>
                <w:szCs w:val="20"/>
              </w:rPr>
            </w:pPr>
          </w:p>
        </w:tc>
      </w:tr>
    </w:tbl>
    <w:p w:rsidR="00BE6294" w:rsidRDefault="00BE6294" w:rsidP="0020347B"/>
    <w:p w:rsidR="00801F84" w:rsidRPr="00801F84" w:rsidRDefault="00801F84" w:rsidP="00801F84">
      <w:pPr>
        <w:spacing w:before="100" w:beforeAutospacing="1" w:after="100" w:afterAutospacing="1" w:line="240" w:lineRule="auto"/>
        <w:ind w:right="225"/>
        <w:jc w:val="center"/>
        <w:rPr>
          <w:rFonts w:ascii="Times New Roman" w:eastAsia="Times New Roman" w:hAnsi="Times New Roman" w:cs="Times New Roman"/>
          <w:sz w:val="24"/>
          <w:szCs w:val="24"/>
        </w:rPr>
      </w:pPr>
      <w:r w:rsidRPr="00801F84">
        <w:rPr>
          <w:rFonts w:ascii="Verdana" w:eastAsia="Times New Roman" w:hAnsi="Verdana" w:cs="Times New Roman"/>
          <w:b/>
          <w:bCs/>
          <w:sz w:val="27"/>
          <w:szCs w:val="27"/>
        </w:rPr>
        <w:t>Dining Etiquette Guide </w:t>
      </w:r>
    </w:p>
    <w:tbl>
      <w:tblPr>
        <w:tblpPr w:leftFromText="45" w:rightFromText="45" w:vertAnchor="text" w:tblpXSpec="right" w:tblpYSpec="center"/>
        <w:tblW w:w="1650" w:type="pct"/>
        <w:tblCellSpacing w:w="15" w:type="dxa"/>
        <w:tblBorders>
          <w:top w:val="outset" w:sz="6" w:space="0" w:color="FFFFFF"/>
          <w:left w:val="outset" w:sz="6" w:space="0" w:color="FFFFFF"/>
          <w:bottom w:val="outset" w:sz="6" w:space="0" w:color="FFFFFF"/>
          <w:right w:val="outset" w:sz="6" w:space="0" w:color="FFFFFF"/>
        </w:tblBorders>
        <w:tblCellMar>
          <w:top w:w="15" w:type="dxa"/>
          <w:left w:w="15" w:type="dxa"/>
          <w:bottom w:w="15" w:type="dxa"/>
          <w:right w:w="15" w:type="dxa"/>
        </w:tblCellMar>
        <w:tblLook w:val="04A0"/>
      </w:tblPr>
      <w:tblGrid>
        <w:gridCol w:w="3128"/>
      </w:tblGrid>
      <w:tr w:rsidR="00801F84" w:rsidRPr="00801F84">
        <w:trPr>
          <w:tblCellSpacing w:w="15" w:type="dxa"/>
        </w:trPr>
        <w:tc>
          <w:tcPr>
            <w:tcW w:w="0" w:type="auto"/>
            <w:tcBorders>
              <w:top w:val="outset" w:sz="6" w:space="0" w:color="FFFFFF"/>
              <w:left w:val="outset" w:sz="6" w:space="0" w:color="FFFFFF"/>
              <w:bottom w:val="outset" w:sz="6" w:space="0" w:color="FFFFFF"/>
              <w:right w:val="outset" w:sz="6" w:space="0" w:color="FFFFFF"/>
            </w:tcBorders>
            <w:vAlign w:val="center"/>
            <w:hideMark/>
          </w:tcPr>
          <w:p w:rsidR="00801F84" w:rsidRPr="00801F84" w:rsidRDefault="00801F84" w:rsidP="00801F84">
            <w:pPr>
              <w:spacing w:after="0" w:line="240" w:lineRule="auto"/>
              <w:rPr>
                <w:ins w:id="66" w:author="Unknown"/>
                <w:rFonts w:ascii="Times New Roman" w:eastAsia="Times New Roman" w:hAnsi="Times New Roman" w:cs="Times New Roman"/>
                <w:sz w:val="24"/>
                <w:szCs w:val="24"/>
              </w:rPr>
            </w:pPr>
            <w:ins w:id="67" w:author="Unknown">
              <w:r w:rsidRPr="00801F84">
                <w:rPr>
                  <w:rFonts w:ascii="Times New Roman" w:eastAsia="Times New Roman" w:hAnsi="Times New Roman" w:cs="Times New Roman"/>
                  <w:sz w:val="24"/>
                  <w:szCs w:val="24"/>
                </w:rPr>
                <w:t xml:space="preserve">  </w:t>
              </w:r>
            </w:ins>
            <w:r w:rsidRPr="00801F84">
              <w:rPr>
                <w:rFonts w:ascii="Times New Roman" w:eastAsia="Times New Roman" w:hAnsi="Times New Roman" w:cs="Times New Roman"/>
                <w:sz w:val="24"/>
                <w:szCs w:val="24"/>
              </w:rPr>
              <w:pict/>
            </w:r>
            <w:r w:rsidRPr="00801F84">
              <w:rPr>
                <w:rFonts w:ascii="Times New Roman" w:eastAsia="Times New Roman" w:hAnsi="Times New Roman" w:cs="Times New Roman"/>
                <w:sz w:val="24"/>
                <w:szCs w:val="24"/>
              </w:rPr>
              <w:pict/>
            </w:r>
            <w:r w:rsidRPr="00801F84">
              <w:rPr>
                <w:rFonts w:ascii="Times New Roman" w:eastAsia="Times New Roman" w:hAnsi="Times New Roman" w:cs="Times New Roman"/>
                <w:sz w:val="24"/>
                <w:szCs w:val="24"/>
              </w:rPr>
              <w:pict/>
            </w:r>
          </w:p>
        </w:tc>
      </w:tr>
    </w:tbl>
    <w:p w:rsidR="00801F84" w:rsidRPr="00801F84" w:rsidRDefault="00801F84" w:rsidP="00801F84">
      <w:pPr>
        <w:spacing w:before="100" w:beforeAutospacing="1" w:after="100" w:afterAutospacing="1" w:line="240" w:lineRule="auto"/>
        <w:ind w:right="225"/>
        <w:rPr>
          <w:rFonts w:ascii="Times New Roman" w:eastAsia="Times New Roman" w:hAnsi="Times New Roman" w:cs="Times New Roman"/>
          <w:sz w:val="24"/>
          <w:szCs w:val="24"/>
        </w:rPr>
      </w:pPr>
      <w:r w:rsidRPr="00801F84">
        <w:rPr>
          <w:rFonts w:ascii="Verdana" w:eastAsia="Times New Roman" w:hAnsi="Verdana" w:cs="Times New Roman"/>
          <w:sz w:val="20"/>
        </w:rPr>
        <w:t xml:space="preserve">Table manners play an important part in making a favorable impression. They are visible signals of the state of our manners and therefore are essential to professional success. </w:t>
      </w:r>
      <w:r w:rsidRPr="00801F84">
        <w:rPr>
          <w:rFonts w:ascii="Verdana" w:eastAsia="Times New Roman" w:hAnsi="Verdana" w:cs="Times New Roman"/>
          <w:sz w:val="20"/>
          <w:szCs w:val="20"/>
        </w:rPr>
        <w:t>The point of etiquette rules is to make you feel comfortable - not uncomfortable.</w:t>
      </w:r>
      <w:r w:rsidRPr="00801F84">
        <w:rPr>
          <w:rFonts w:ascii="Verdana" w:eastAsia="Times New Roman" w:hAnsi="Verdana" w:cs="Times New Roman"/>
          <w:sz w:val="20"/>
          <w:szCs w:val="20"/>
        </w:rPr>
        <w:br/>
        <w:t> </w:t>
      </w:r>
    </w:p>
    <w:p w:rsidR="00801F84" w:rsidRPr="00801F84" w:rsidRDefault="00801F84" w:rsidP="00801F84">
      <w:pPr>
        <w:spacing w:before="100" w:beforeAutospacing="1" w:after="100" w:afterAutospacing="1" w:line="240" w:lineRule="auto"/>
        <w:rPr>
          <w:rFonts w:ascii="Times New Roman" w:eastAsia="Times New Roman" w:hAnsi="Times New Roman" w:cs="Times New Roman"/>
          <w:sz w:val="24"/>
          <w:szCs w:val="24"/>
        </w:rPr>
      </w:pPr>
      <w:r w:rsidRPr="00801F84">
        <w:rPr>
          <w:rFonts w:ascii="Verdana" w:eastAsia="Times New Roman" w:hAnsi="Verdana" w:cs="Times New Roman"/>
          <w:b/>
          <w:bCs/>
          <w:color w:val="800000"/>
          <w:sz w:val="24"/>
          <w:szCs w:val="24"/>
        </w:rPr>
        <w:t>Making Restaurant Reservations:</w:t>
      </w:r>
    </w:p>
    <w:p w:rsidR="00801F84" w:rsidRPr="00801F84" w:rsidRDefault="00801F84" w:rsidP="00801F84">
      <w:pPr>
        <w:spacing w:before="100" w:beforeAutospacing="1" w:after="100" w:afterAutospacing="1" w:line="240" w:lineRule="auto"/>
        <w:rPr>
          <w:rFonts w:ascii="Times New Roman" w:eastAsia="Times New Roman" w:hAnsi="Times New Roman" w:cs="Times New Roman"/>
          <w:sz w:val="20"/>
          <w:szCs w:val="20"/>
        </w:rPr>
      </w:pPr>
      <w:r w:rsidRPr="00801F84">
        <w:rPr>
          <w:rFonts w:ascii="Verdana" w:eastAsia="Times New Roman" w:hAnsi="Verdana" w:cs="Times New Roman"/>
          <w:sz w:val="20"/>
          <w:szCs w:val="20"/>
        </w:rPr>
        <w:t>Restaurant reservations are like any other appointment. If you make a reservation, stick to it. Call ahead if you’re going to be more than 15 minutes late, and cancel as far in advance as possible if your plans change so that someone else can get a table. Some restaurants take credit card numbers to hold reservations and charge no-show fees.</w:t>
      </w:r>
    </w:p>
    <w:p w:rsidR="00801F84" w:rsidRPr="00801F84" w:rsidRDefault="00801F84" w:rsidP="00801F84">
      <w:pPr>
        <w:spacing w:after="0" w:line="240" w:lineRule="auto"/>
        <w:rPr>
          <w:rFonts w:ascii="Times New Roman" w:eastAsia="Times New Roman" w:hAnsi="Times New Roman" w:cs="Times New Roman"/>
          <w:sz w:val="24"/>
          <w:szCs w:val="24"/>
        </w:rPr>
      </w:pPr>
      <w:r w:rsidRPr="00801F84">
        <w:rPr>
          <w:rFonts w:ascii="Times New Roman" w:eastAsia="Times New Roman" w:hAnsi="Times New Roman" w:cs="Times New Roman"/>
          <w:sz w:val="24"/>
          <w:szCs w:val="24"/>
        </w:rPr>
        <w:pict>
          <v:rect id="_x0000_i1359" style="width:0;height:1.5pt" o:hralign="center" o:hrstd="t" o:hr="t" fillcolor="#aca899" stroked="f"/>
        </w:pict>
      </w:r>
    </w:p>
    <w:p w:rsidR="00801F84" w:rsidRPr="00801F84" w:rsidRDefault="00801F84" w:rsidP="00801F84">
      <w:pPr>
        <w:spacing w:before="100" w:beforeAutospacing="1" w:after="100" w:afterAutospacing="1" w:line="240" w:lineRule="auto"/>
        <w:rPr>
          <w:rFonts w:ascii="Times New Roman" w:eastAsia="Times New Roman" w:hAnsi="Times New Roman" w:cs="Times New Roman"/>
          <w:sz w:val="24"/>
          <w:szCs w:val="24"/>
        </w:rPr>
      </w:pPr>
      <w:r w:rsidRPr="00801F84">
        <w:rPr>
          <w:rFonts w:ascii="Verdana" w:eastAsia="Times New Roman" w:hAnsi="Verdana" w:cs="Times New Roman"/>
          <w:b/>
          <w:bCs/>
          <w:color w:val="800000"/>
          <w:sz w:val="24"/>
          <w:szCs w:val="24"/>
        </w:rPr>
        <w:t xml:space="preserve">How to use napkins:  </w:t>
      </w:r>
    </w:p>
    <w:p w:rsidR="00801F84" w:rsidRPr="00801F84" w:rsidRDefault="00801F84" w:rsidP="00801F84">
      <w:pPr>
        <w:spacing w:before="100" w:beforeAutospacing="1" w:after="100" w:afterAutospacing="1" w:line="240" w:lineRule="auto"/>
        <w:rPr>
          <w:rFonts w:ascii="Times New Roman" w:eastAsia="Times New Roman" w:hAnsi="Times New Roman" w:cs="Times New Roman"/>
          <w:sz w:val="20"/>
          <w:szCs w:val="20"/>
        </w:rPr>
      </w:pPr>
      <w:r w:rsidRPr="00801F84">
        <w:rPr>
          <w:rFonts w:ascii="Verdana" w:eastAsia="Times New Roman" w:hAnsi="Verdana" w:cs="Times New Roman"/>
          <w:b/>
          <w:bCs/>
          <w:color w:val="008000"/>
          <w:sz w:val="20"/>
          <w:szCs w:val="20"/>
        </w:rPr>
        <w:lastRenderedPageBreak/>
        <w:t>In a restaurant:</w:t>
      </w:r>
      <w:r w:rsidRPr="00801F84">
        <w:rPr>
          <w:rFonts w:ascii="Verdana" w:eastAsia="Times New Roman" w:hAnsi="Verdana" w:cs="Times New Roman"/>
          <w:color w:val="008000"/>
          <w:sz w:val="20"/>
          <w:szCs w:val="20"/>
        </w:rPr>
        <w:t xml:space="preserve"> </w:t>
      </w:r>
    </w:p>
    <w:p w:rsidR="00801F84" w:rsidRPr="00801F84" w:rsidRDefault="00801F84" w:rsidP="00801F84">
      <w:pPr>
        <w:spacing w:beforeAutospacing="1" w:after="100" w:afterAutospacing="1" w:line="240" w:lineRule="auto"/>
        <w:rPr>
          <w:rFonts w:ascii="Times New Roman" w:eastAsia="Times New Roman" w:hAnsi="Times New Roman" w:cs="Times New Roman"/>
          <w:sz w:val="20"/>
          <w:szCs w:val="20"/>
        </w:rPr>
      </w:pPr>
      <w:r w:rsidRPr="00801F84">
        <w:rPr>
          <w:rFonts w:ascii="Verdana" w:eastAsia="Times New Roman" w:hAnsi="Verdana" w:cs="Times New Roman"/>
          <w:sz w:val="20"/>
          <w:szCs w:val="20"/>
        </w:rPr>
        <w:t>As soon as you are seated, remove the napkin from your place setting, unfold it, and put it in your lap. Do not shake it open. At some very formal restaurants, the waiter may do this for the diners, but it is not inappropriate to place your own napkin in your lap, even when this is the case.</w:t>
      </w:r>
      <w:r w:rsidRPr="00801F84">
        <w:rPr>
          <w:rFonts w:ascii="Verdana" w:eastAsia="Times New Roman" w:hAnsi="Verdana" w:cs="Times New Roman"/>
          <w:sz w:val="20"/>
          <w:szCs w:val="20"/>
        </w:rPr>
        <w:br/>
      </w:r>
      <w:r w:rsidRPr="00801F84">
        <w:rPr>
          <w:rFonts w:ascii="Verdana" w:eastAsia="Times New Roman" w:hAnsi="Verdana" w:cs="Times New Roman"/>
          <w:sz w:val="20"/>
          <w:szCs w:val="20"/>
        </w:rPr>
        <w:br/>
        <w:t>The napkin rests on the lap till the end of the meal. Don't clean the cutlery or wipe your face with the napkin. NEVER use it to wipe your nose!</w:t>
      </w:r>
    </w:p>
    <w:p w:rsidR="00801F84" w:rsidRPr="00801F84" w:rsidRDefault="00801F84" w:rsidP="00801F84">
      <w:pPr>
        <w:spacing w:before="100" w:beforeAutospacing="1" w:after="100" w:afterAutospacing="1" w:line="240" w:lineRule="auto"/>
        <w:rPr>
          <w:rFonts w:ascii="Times New Roman" w:eastAsia="Times New Roman" w:hAnsi="Times New Roman" w:cs="Times New Roman"/>
          <w:sz w:val="20"/>
          <w:szCs w:val="20"/>
        </w:rPr>
      </w:pPr>
      <w:r w:rsidRPr="00801F84">
        <w:rPr>
          <w:rFonts w:ascii="Verdana" w:eastAsia="Times New Roman" w:hAnsi="Verdana" w:cs="Times New Roman"/>
          <w:sz w:val="20"/>
          <w:szCs w:val="20"/>
        </w:rPr>
        <w:t>If you excuse yourself from the table, loosely fold the napkin and place it to the left or right of your plate. Do not refold your napkin or wad it up on the table either. Never place your napkin on your chair.</w:t>
      </w:r>
      <w:r w:rsidRPr="00801F84">
        <w:rPr>
          <w:rFonts w:ascii="Verdana" w:eastAsia="Times New Roman" w:hAnsi="Verdana" w:cs="Times New Roman"/>
          <w:sz w:val="20"/>
          <w:szCs w:val="20"/>
        </w:rPr>
        <w:br/>
      </w:r>
      <w:r w:rsidRPr="00801F84">
        <w:rPr>
          <w:rFonts w:ascii="Verdana" w:eastAsia="Times New Roman" w:hAnsi="Verdana" w:cs="Times New Roman"/>
          <w:sz w:val="20"/>
          <w:szCs w:val="20"/>
        </w:rPr>
        <w:br/>
        <w:t>At the end of the meal, leave the napkin semi-folded at the left side of the place setting. It should not be crumpled or twisted; nor should it be folded. The napkin must also not be left on the chair.</w:t>
      </w:r>
      <w:r w:rsidRPr="00801F84">
        <w:rPr>
          <w:rFonts w:ascii="Verdana" w:eastAsia="Times New Roman" w:hAnsi="Verdana" w:cs="Times New Roman"/>
          <w:sz w:val="20"/>
          <w:szCs w:val="20"/>
        </w:rPr>
        <w:br/>
        <w:t> </w:t>
      </w:r>
    </w:p>
    <w:p w:rsidR="00801F84" w:rsidRPr="00801F84" w:rsidRDefault="00801F84" w:rsidP="00801F84">
      <w:pPr>
        <w:spacing w:before="100" w:beforeAutospacing="1" w:after="100" w:afterAutospacing="1" w:line="240" w:lineRule="auto"/>
        <w:rPr>
          <w:rFonts w:ascii="Times New Roman" w:eastAsia="Times New Roman" w:hAnsi="Times New Roman" w:cs="Times New Roman"/>
          <w:sz w:val="20"/>
          <w:szCs w:val="20"/>
        </w:rPr>
      </w:pPr>
      <w:r w:rsidRPr="00801F84">
        <w:rPr>
          <w:rFonts w:ascii="Verdana" w:eastAsia="Times New Roman" w:hAnsi="Verdana" w:cs="Times New Roman"/>
          <w:b/>
          <w:bCs/>
          <w:color w:val="008000"/>
          <w:sz w:val="20"/>
          <w:szCs w:val="20"/>
        </w:rPr>
        <w:t>At a private dinner party:</w:t>
      </w:r>
      <w:r w:rsidRPr="00801F84">
        <w:rPr>
          <w:rFonts w:ascii="Verdana" w:eastAsia="Times New Roman" w:hAnsi="Verdana" w:cs="Times New Roman"/>
          <w:color w:val="008000"/>
          <w:sz w:val="20"/>
          <w:szCs w:val="20"/>
        </w:rPr>
        <w:t xml:space="preserve"> </w:t>
      </w:r>
    </w:p>
    <w:p w:rsidR="00801F84" w:rsidRPr="00801F84" w:rsidRDefault="00801F84" w:rsidP="00801F84">
      <w:pPr>
        <w:spacing w:beforeAutospacing="1" w:after="100" w:afterAutospacing="1" w:line="240" w:lineRule="auto"/>
        <w:rPr>
          <w:rFonts w:ascii="Times New Roman" w:eastAsia="Times New Roman" w:hAnsi="Times New Roman" w:cs="Times New Roman"/>
          <w:sz w:val="20"/>
          <w:szCs w:val="20"/>
        </w:rPr>
      </w:pPr>
      <w:r w:rsidRPr="00801F84">
        <w:rPr>
          <w:rFonts w:ascii="Verdana" w:eastAsia="Times New Roman" w:hAnsi="Verdana" w:cs="Times New Roman"/>
          <w:sz w:val="20"/>
        </w:rPr>
        <w:t xml:space="preserve">The meal begins when the host or hostess unfolds his or her napkin. This is your signal to do the same. Place your napkin on your lap, completely unfolded if it is a small luncheon napkin or in half, lengthwise, if it is a large dinner napkin. </w:t>
      </w:r>
      <w:r w:rsidRPr="00801F84">
        <w:rPr>
          <w:rFonts w:ascii="Verdana" w:eastAsia="Times New Roman" w:hAnsi="Verdana" w:cs="Times New Roman"/>
          <w:sz w:val="20"/>
          <w:szCs w:val="20"/>
        </w:rPr>
        <w:t>Do not shake it open.</w:t>
      </w:r>
      <w:r w:rsidRPr="00801F84">
        <w:rPr>
          <w:rFonts w:ascii="Verdana" w:eastAsia="Times New Roman" w:hAnsi="Verdana" w:cs="Times New Roman"/>
          <w:sz w:val="20"/>
          <w:szCs w:val="20"/>
        </w:rPr>
        <w:br/>
      </w:r>
      <w:r w:rsidRPr="00801F84">
        <w:rPr>
          <w:rFonts w:ascii="Verdana" w:eastAsia="Times New Roman" w:hAnsi="Verdana" w:cs="Times New Roman"/>
          <w:sz w:val="20"/>
          <w:szCs w:val="20"/>
        </w:rPr>
        <w:br/>
        <w:t xml:space="preserve">The napkin rests on the lap till the end of the meal. </w:t>
      </w:r>
      <w:r w:rsidRPr="00801F84">
        <w:rPr>
          <w:rFonts w:ascii="Verdana" w:eastAsia="Times New Roman" w:hAnsi="Verdana" w:cs="Times New Roman"/>
          <w:sz w:val="20"/>
          <w:szCs w:val="20"/>
        </w:rPr>
        <w:br/>
      </w:r>
      <w:r w:rsidRPr="00801F84">
        <w:rPr>
          <w:rFonts w:ascii="Verdana" w:eastAsia="Times New Roman" w:hAnsi="Verdana" w:cs="Times New Roman"/>
          <w:sz w:val="20"/>
          <w:szCs w:val="20"/>
        </w:rPr>
        <w:br/>
      </w:r>
      <w:r w:rsidRPr="00801F84">
        <w:rPr>
          <w:rFonts w:ascii="Verdana" w:eastAsia="Times New Roman" w:hAnsi="Verdana" w:cs="Times New Roman"/>
          <w:sz w:val="20"/>
        </w:rPr>
        <w:t xml:space="preserve">The host will signal the end of the meal by placing his or her napkin on the table. Once the meal is over, you too should place your napkin neatly on the table to the left of your dinner plate. (Do not refold your napkin, but don't wad it up, either.) </w:t>
      </w:r>
      <w:r w:rsidRPr="00801F84">
        <w:rPr>
          <w:rFonts w:ascii="Verdana" w:eastAsia="Times New Roman" w:hAnsi="Verdana" w:cs="Times New Roman"/>
          <w:sz w:val="20"/>
          <w:szCs w:val="20"/>
        </w:rPr>
        <w:br/>
      </w:r>
      <w:r w:rsidRPr="00801F84">
        <w:rPr>
          <w:rFonts w:ascii="Verdana" w:eastAsia="Times New Roman" w:hAnsi="Verdana" w:cs="Times New Roman"/>
          <w:sz w:val="20"/>
          <w:szCs w:val="20"/>
        </w:rPr>
        <w:br/>
      </w:r>
      <w:r w:rsidRPr="00801F84">
        <w:rPr>
          <w:rFonts w:ascii="Verdana" w:eastAsia="Times New Roman" w:hAnsi="Verdana" w:cs="Times New Roman"/>
          <w:sz w:val="20"/>
        </w:rPr>
        <w:t> </w:t>
      </w:r>
    </w:p>
    <w:p w:rsidR="00801F84" w:rsidRPr="00801F84" w:rsidRDefault="00801F84" w:rsidP="00801F84">
      <w:pPr>
        <w:spacing w:after="0" w:line="240" w:lineRule="auto"/>
        <w:rPr>
          <w:rFonts w:ascii="Times New Roman" w:eastAsia="Times New Roman" w:hAnsi="Times New Roman" w:cs="Times New Roman"/>
          <w:sz w:val="20"/>
          <w:szCs w:val="20"/>
        </w:rPr>
      </w:pPr>
      <w:r w:rsidRPr="00801F84">
        <w:rPr>
          <w:rFonts w:ascii="Times New Roman" w:eastAsia="Times New Roman" w:hAnsi="Times New Roman" w:cs="Times New Roman"/>
          <w:sz w:val="20"/>
          <w:szCs w:val="20"/>
        </w:rPr>
        <w:pict>
          <v:rect id="_x0000_i1360" style="width:0;height:1.5pt" o:hralign="center" o:hrstd="t" o:hr="t" fillcolor="#aca899" stroked="f"/>
        </w:pict>
      </w:r>
    </w:p>
    <w:p w:rsidR="00801F84" w:rsidRPr="00801F84" w:rsidRDefault="00801F84" w:rsidP="00801F84">
      <w:pPr>
        <w:spacing w:before="100" w:beforeAutospacing="1" w:after="100" w:afterAutospacing="1" w:line="240" w:lineRule="auto"/>
        <w:rPr>
          <w:rFonts w:ascii="Times New Roman" w:eastAsia="Times New Roman" w:hAnsi="Times New Roman" w:cs="Times New Roman"/>
          <w:sz w:val="24"/>
          <w:szCs w:val="24"/>
        </w:rPr>
      </w:pPr>
      <w:r w:rsidRPr="00801F84">
        <w:rPr>
          <w:rFonts w:ascii="Verdana" w:eastAsia="Times New Roman" w:hAnsi="Verdana" w:cs="Times New Roman"/>
          <w:b/>
          <w:bCs/>
          <w:color w:val="800000"/>
          <w:sz w:val="24"/>
          <w:szCs w:val="24"/>
        </w:rPr>
        <w:t xml:space="preserve">When to start eating:  </w:t>
      </w:r>
    </w:p>
    <w:p w:rsidR="00801F84" w:rsidRPr="00801F84" w:rsidRDefault="00801F84" w:rsidP="00801F84">
      <w:pPr>
        <w:spacing w:before="100" w:beforeAutospacing="1" w:after="100" w:afterAutospacing="1" w:line="240" w:lineRule="auto"/>
        <w:rPr>
          <w:rFonts w:ascii="Times New Roman" w:eastAsia="Times New Roman" w:hAnsi="Times New Roman" w:cs="Times New Roman"/>
          <w:sz w:val="24"/>
          <w:szCs w:val="24"/>
        </w:rPr>
      </w:pPr>
      <w:r w:rsidRPr="00801F84">
        <w:rPr>
          <w:rFonts w:ascii="Verdana" w:eastAsia="Times New Roman" w:hAnsi="Verdana" w:cs="Times New Roman"/>
          <w:b/>
          <w:bCs/>
          <w:color w:val="008000"/>
          <w:sz w:val="20"/>
          <w:szCs w:val="20"/>
        </w:rPr>
        <w:t>In a restaurant:</w:t>
      </w:r>
      <w:r w:rsidRPr="00801F84">
        <w:rPr>
          <w:rFonts w:ascii="Verdana" w:eastAsia="Times New Roman" w:hAnsi="Verdana" w:cs="Times New Roman"/>
          <w:color w:val="008000"/>
          <w:sz w:val="20"/>
          <w:szCs w:val="20"/>
        </w:rPr>
        <w:t xml:space="preserve">  </w:t>
      </w:r>
    </w:p>
    <w:p w:rsidR="00801F84" w:rsidRPr="00801F84" w:rsidRDefault="00801F84" w:rsidP="00801F84">
      <w:pPr>
        <w:spacing w:beforeAutospacing="1" w:after="100" w:afterAutospacing="1" w:line="240" w:lineRule="auto"/>
        <w:rPr>
          <w:rFonts w:ascii="Times New Roman" w:eastAsia="Times New Roman" w:hAnsi="Times New Roman" w:cs="Times New Roman"/>
          <w:sz w:val="24"/>
          <w:szCs w:val="24"/>
        </w:rPr>
      </w:pPr>
      <w:r w:rsidRPr="00801F84">
        <w:rPr>
          <w:rFonts w:ascii="Verdana" w:eastAsia="Times New Roman" w:hAnsi="Verdana" w:cs="Times New Roman"/>
          <w:sz w:val="20"/>
          <w:szCs w:val="20"/>
        </w:rPr>
        <w:t xml:space="preserve">Wait until all are served at your table before beginning to eat. </w:t>
      </w:r>
      <w:r w:rsidRPr="00801F84">
        <w:rPr>
          <w:rFonts w:ascii="Verdana" w:eastAsia="Times New Roman" w:hAnsi="Verdana" w:cs="Times New Roman"/>
          <w:sz w:val="20"/>
          <w:szCs w:val="20"/>
        </w:rPr>
        <w:br/>
        <w:t> </w:t>
      </w:r>
    </w:p>
    <w:p w:rsidR="00801F84" w:rsidRPr="00801F84" w:rsidRDefault="00801F84" w:rsidP="00801F84">
      <w:pPr>
        <w:spacing w:before="100" w:beforeAutospacing="1" w:after="100" w:afterAutospacing="1" w:line="240" w:lineRule="auto"/>
        <w:rPr>
          <w:rFonts w:ascii="Times New Roman" w:eastAsia="Times New Roman" w:hAnsi="Times New Roman" w:cs="Times New Roman"/>
          <w:sz w:val="20"/>
          <w:szCs w:val="20"/>
        </w:rPr>
      </w:pPr>
      <w:r w:rsidRPr="00801F84">
        <w:rPr>
          <w:rFonts w:ascii="Verdana" w:eastAsia="Times New Roman" w:hAnsi="Verdana" w:cs="Times New Roman"/>
          <w:b/>
          <w:bCs/>
          <w:color w:val="008000"/>
          <w:sz w:val="20"/>
          <w:szCs w:val="20"/>
        </w:rPr>
        <w:t>At a private dinner party:</w:t>
      </w:r>
    </w:p>
    <w:p w:rsidR="00801F84" w:rsidRPr="00801F84" w:rsidRDefault="00801F84" w:rsidP="00801F84">
      <w:pPr>
        <w:spacing w:beforeAutospacing="1" w:after="100" w:afterAutospacing="1" w:line="240" w:lineRule="auto"/>
        <w:rPr>
          <w:rFonts w:ascii="Times New Roman" w:eastAsia="Times New Roman" w:hAnsi="Times New Roman" w:cs="Times New Roman"/>
          <w:sz w:val="20"/>
          <w:szCs w:val="20"/>
        </w:rPr>
      </w:pPr>
      <w:r w:rsidRPr="00801F84">
        <w:rPr>
          <w:rFonts w:ascii="Verdana" w:eastAsia="Times New Roman" w:hAnsi="Verdana" w:cs="Times New Roman"/>
          <w:sz w:val="20"/>
          <w:szCs w:val="20"/>
        </w:rPr>
        <w:t>When your host or hostess picks up their fork to eat, then you may eat. Do not start before this unless the host or hostess insists that you start eating.</w:t>
      </w:r>
    </w:p>
    <w:p w:rsidR="00801F84" w:rsidRPr="00801F84" w:rsidRDefault="00801F84" w:rsidP="00801F84">
      <w:pPr>
        <w:spacing w:after="0" w:line="240" w:lineRule="auto"/>
        <w:rPr>
          <w:rFonts w:ascii="Times New Roman" w:eastAsia="Times New Roman" w:hAnsi="Times New Roman" w:cs="Times New Roman"/>
          <w:sz w:val="24"/>
          <w:szCs w:val="24"/>
        </w:rPr>
      </w:pPr>
      <w:r w:rsidRPr="00801F84">
        <w:rPr>
          <w:rFonts w:ascii="Times New Roman" w:eastAsia="Times New Roman" w:hAnsi="Times New Roman" w:cs="Times New Roman"/>
          <w:sz w:val="24"/>
          <w:szCs w:val="24"/>
        </w:rPr>
        <w:pict>
          <v:rect id="_x0000_i1361" style="width:0;height:1.5pt" o:hrstd="t" o:hr="t" fillcolor="#aca899" stroked="f"/>
        </w:pict>
      </w:r>
    </w:p>
    <w:p w:rsidR="00801F84" w:rsidRPr="00801F84" w:rsidRDefault="00801F84" w:rsidP="00801F84">
      <w:pPr>
        <w:spacing w:before="100" w:beforeAutospacing="1" w:after="100" w:afterAutospacing="1" w:line="240" w:lineRule="auto"/>
        <w:rPr>
          <w:rFonts w:ascii="Times New Roman" w:eastAsia="Times New Roman" w:hAnsi="Times New Roman" w:cs="Times New Roman"/>
          <w:sz w:val="24"/>
          <w:szCs w:val="24"/>
        </w:rPr>
      </w:pPr>
      <w:r w:rsidRPr="00801F84">
        <w:rPr>
          <w:rFonts w:ascii="Verdana" w:eastAsia="Times New Roman" w:hAnsi="Verdana" w:cs="Times New Roman"/>
          <w:b/>
          <w:bCs/>
          <w:color w:val="800000"/>
          <w:sz w:val="24"/>
          <w:szCs w:val="24"/>
        </w:rPr>
        <w:lastRenderedPageBreak/>
        <w:t>How to use your silverware and dinnerware:</w:t>
      </w:r>
      <w:r w:rsidRPr="00801F84">
        <w:rPr>
          <w:rFonts w:ascii="Verdana" w:eastAsia="Times New Roman" w:hAnsi="Verdana" w:cs="Times New Roman"/>
          <w:color w:val="800000"/>
          <w:sz w:val="24"/>
          <w:szCs w:val="24"/>
        </w:rPr>
        <w:t xml:space="preserve">  </w:t>
      </w:r>
      <w:r>
        <w:rPr>
          <w:rFonts w:ascii="Times New Roman" w:eastAsia="Times New Roman" w:hAnsi="Times New Roman" w:cs="Times New Roman"/>
          <w:noProof/>
          <w:sz w:val="24"/>
          <w:szCs w:val="24"/>
        </w:rPr>
        <w:drawing>
          <wp:anchor distT="0" distB="0" distL="0" distR="0" simplePos="0" relativeHeight="251660288" behindDoc="0" locked="0" layoutInCell="1" allowOverlap="0">
            <wp:simplePos x="0" y="0"/>
            <wp:positionH relativeFrom="column">
              <wp:align>right</wp:align>
            </wp:positionH>
            <wp:positionV relativeFrom="line">
              <wp:posOffset>0</wp:posOffset>
            </wp:positionV>
            <wp:extent cx="4486275" cy="3076575"/>
            <wp:effectExtent l="19050" t="0" r="9525" b="0"/>
            <wp:wrapSquare wrapText="bothSides"/>
            <wp:docPr id="3" name="Picture 3" descr="http://whatscookingamerica.net/Menu/FormalDinnerSet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hatscookingamerica.net/Menu/FormalDinnerSetting.jpg"/>
                    <pic:cNvPicPr>
                      <a:picLocks noChangeAspect="1" noChangeArrowheads="1"/>
                    </pic:cNvPicPr>
                  </pic:nvPicPr>
                  <pic:blipFill>
                    <a:blip r:embed="rId75" cstate="print"/>
                    <a:srcRect/>
                    <a:stretch>
                      <a:fillRect/>
                    </a:stretch>
                  </pic:blipFill>
                  <pic:spPr bwMode="auto">
                    <a:xfrm>
                      <a:off x="0" y="0"/>
                      <a:ext cx="4486275" cy="3076575"/>
                    </a:xfrm>
                    <a:prstGeom prst="rect">
                      <a:avLst/>
                    </a:prstGeom>
                    <a:noFill/>
                    <a:ln w="9525">
                      <a:noFill/>
                      <a:miter lim="800000"/>
                      <a:headEnd/>
                      <a:tailEnd/>
                    </a:ln>
                  </pic:spPr>
                </pic:pic>
              </a:graphicData>
            </a:graphic>
          </wp:anchor>
        </w:drawing>
      </w:r>
    </w:p>
    <w:p w:rsidR="00801F84" w:rsidRPr="00801F84" w:rsidRDefault="00801F84" w:rsidP="00801F84">
      <w:pPr>
        <w:spacing w:before="100" w:beforeAutospacing="1" w:after="100" w:afterAutospacing="1" w:line="240" w:lineRule="auto"/>
        <w:rPr>
          <w:rFonts w:ascii="Times New Roman" w:eastAsia="Times New Roman" w:hAnsi="Times New Roman" w:cs="Times New Roman"/>
          <w:sz w:val="20"/>
          <w:szCs w:val="20"/>
        </w:rPr>
      </w:pPr>
      <w:proofErr w:type="gramStart"/>
      <w:r w:rsidRPr="00801F84">
        <w:rPr>
          <w:rFonts w:ascii="Verdana" w:eastAsia="Times New Roman" w:hAnsi="Verdana" w:cs="Times New Roman"/>
          <w:i/>
          <w:iCs/>
          <w:sz w:val="15"/>
          <w:szCs w:val="15"/>
        </w:rPr>
        <w:t xml:space="preserve">Dinner Setting Photo by </w:t>
      </w:r>
      <w:hyperlink r:id="rId76" w:tgtFrame="_blank" w:history="1">
        <w:r w:rsidRPr="00801F84">
          <w:rPr>
            <w:rFonts w:ascii="Verdana" w:eastAsia="Times New Roman" w:hAnsi="Verdana" w:cs="Times New Roman"/>
            <w:i/>
            <w:iCs/>
            <w:color w:val="0000FF"/>
            <w:sz w:val="15"/>
            <w:u w:val="single"/>
          </w:rPr>
          <w:t>Replacement, Ltd.</w:t>
        </w:r>
        <w:proofErr w:type="gramEnd"/>
      </w:hyperlink>
    </w:p>
    <w:p w:rsidR="00801F84" w:rsidRPr="00801F84" w:rsidRDefault="00801F84" w:rsidP="00801F84">
      <w:pPr>
        <w:spacing w:before="100" w:beforeAutospacing="1" w:after="100" w:afterAutospacing="1" w:line="240" w:lineRule="auto"/>
        <w:rPr>
          <w:rFonts w:ascii="Times New Roman" w:eastAsia="Times New Roman" w:hAnsi="Times New Roman" w:cs="Times New Roman"/>
          <w:sz w:val="20"/>
          <w:szCs w:val="20"/>
        </w:rPr>
      </w:pPr>
      <w:r w:rsidRPr="00801F84">
        <w:rPr>
          <w:rFonts w:ascii="Verdana" w:eastAsia="Times New Roman" w:hAnsi="Verdana" w:cs="Times New Roman"/>
          <w:sz w:val="20"/>
          <w:szCs w:val="20"/>
        </w:rPr>
        <w:t xml:space="preserve">Use the silverware farthest from your plate first. </w:t>
      </w:r>
    </w:p>
    <w:p w:rsidR="00801F84" w:rsidRPr="00801F84" w:rsidRDefault="00801F84" w:rsidP="00801F84">
      <w:pPr>
        <w:spacing w:before="100" w:beforeAutospacing="1" w:after="100" w:afterAutospacing="1" w:line="240" w:lineRule="auto"/>
        <w:rPr>
          <w:rFonts w:ascii="Times New Roman" w:eastAsia="Times New Roman" w:hAnsi="Times New Roman" w:cs="Times New Roman"/>
          <w:sz w:val="20"/>
          <w:szCs w:val="20"/>
        </w:rPr>
      </w:pPr>
      <w:r w:rsidRPr="00801F84">
        <w:rPr>
          <w:rFonts w:ascii="Verdana" w:eastAsia="Times New Roman" w:hAnsi="Verdana" w:cs="Times New Roman"/>
          <w:b/>
          <w:bCs/>
          <w:sz w:val="20"/>
          <w:szCs w:val="20"/>
        </w:rPr>
        <w:t>Here's the Silverware and dinnerware rule:</w:t>
      </w:r>
      <w:r w:rsidRPr="00801F84">
        <w:rPr>
          <w:rFonts w:ascii="Verdana" w:eastAsia="Times New Roman" w:hAnsi="Verdana" w:cs="Times New Roman"/>
          <w:sz w:val="20"/>
          <w:szCs w:val="20"/>
        </w:rPr>
        <w:t xml:space="preserve"> </w:t>
      </w:r>
    </w:p>
    <w:p w:rsidR="00801F84" w:rsidRPr="00801F84" w:rsidRDefault="00801F84" w:rsidP="00801F84">
      <w:pPr>
        <w:spacing w:before="100" w:beforeAutospacing="1" w:after="100" w:afterAutospacing="1" w:line="240" w:lineRule="auto"/>
        <w:rPr>
          <w:rFonts w:ascii="Times New Roman" w:eastAsia="Times New Roman" w:hAnsi="Times New Roman" w:cs="Times New Roman"/>
          <w:sz w:val="20"/>
          <w:szCs w:val="20"/>
        </w:rPr>
      </w:pPr>
      <w:r w:rsidRPr="00801F84">
        <w:rPr>
          <w:rFonts w:ascii="Verdana" w:eastAsia="Times New Roman" w:hAnsi="Verdana" w:cs="Times New Roman"/>
          <w:sz w:val="20"/>
          <w:szCs w:val="20"/>
        </w:rPr>
        <w:t>Eat to your left, drink to your right. Any food dish to the left is yours, and any glass to the right is yours.</w:t>
      </w:r>
      <w:r w:rsidRPr="00801F84">
        <w:rPr>
          <w:rFonts w:ascii="Verdana" w:eastAsia="Times New Roman" w:hAnsi="Verdana" w:cs="Times New Roman"/>
          <w:sz w:val="20"/>
          <w:szCs w:val="20"/>
        </w:rPr>
        <w:br/>
      </w:r>
      <w:r w:rsidRPr="00801F84">
        <w:rPr>
          <w:rFonts w:ascii="Verdana" w:eastAsia="Times New Roman" w:hAnsi="Verdana" w:cs="Times New Roman"/>
          <w:sz w:val="20"/>
          <w:szCs w:val="20"/>
        </w:rPr>
        <w:br/>
      </w:r>
      <w:proofErr w:type="gramStart"/>
      <w:r w:rsidRPr="00801F84">
        <w:rPr>
          <w:rFonts w:ascii="Verdana" w:eastAsia="Times New Roman" w:hAnsi="Verdana" w:cs="Times New Roman"/>
          <w:sz w:val="20"/>
        </w:rPr>
        <w:t>Starting with the knife, fork, or spoon that is farthest from your plate, work your way in, using one utensil for each course.</w:t>
      </w:r>
      <w:proofErr w:type="gramEnd"/>
      <w:r w:rsidRPr="00801F84">
        <w:rPr>
          <w:rFonts w:ascii="Verdana" w:eastAsia="Times New Roman" w:hAnsi="Verdana" w:cs="Times New Roman"/>
          <w:sz w:val="20"/>
        </w:rPr>
        <w:t xml:space="preserve"> The salad fork is on your outermost left, followed by your dinner fork. Your soup spoon is on your outermost right, followed by your beverage spoon, salad knife and dinner knife. Your dessert spoon and fork are above your plate or brought out with dessert. If you remember the rule to work from the outside in, you'll be fine. </w:t>
      </w:r>
      <w:r w:rsidRPr="00801F84">
        <w:rPr>
          <w:rFonts w:ascii="Verdana" w:eastAsia="Times New Roman" w:hAnsi="Verdana" w:cs="Times New Roman"/>
          <w:sz w:val="20"/>
          <w:szCs w:val="20"/>
        </w:rPr>
        <w:br/>
      </w:r>
      <w:r w:rsidRPr="00801F84">
        <w:rPr>
          <w:rFonts w:ascii="Verdana" w:eastAsia="Times New Roman" w:hAnsi="Verdana" w:cs="Times New Roman"/>
          <w:sz w:val="20"/>
        </w:rPr>
        <w:t> </w:t>
      </w:r>
    </w:p>
    <w:p w:rsidR="00801F84" w:rsidRPr="00801F84" w:rsidRDefault="00801F84" w:rsidP="00801F84">
      <w:pPr>
        <w:spacing w:after="240" w:line="240" w:lineRule="auto"/>
        <w:rPr>
          <w:rFonts w:ascii="Times New Roman" w:eastAsia="Times New Roman" w:hAnsi="Times New Roman" w:cs="Times New Roman"/>
          <w:sz w:val="20"/>
          <w:szCs w:val="20"/>
        </w:rPr>
      </w:pPr>
      <w:r w:rsidRPr="00801F84">
        <w:rPr>
          <w:rFonts w:ascii="Verdana" w:eastAsia="Times New Roman" w:hAnsi="Verdana" w:cs="Times New Roman"/>
          <w:b/>
          <w:bCs/>
          <w:color w:val="000000"/>
          <w:sz w:val="20"/>
          <w:szCs w:val="20"/>
        </w:rPr>
        <w:t>Use one of two methods when using the fork and knife:</w:t>
      </w:r>
    </w:p>
    <w:p w:rsidR="00801F84" w:rsidRPr="00801F84" w:rsidRDefault="00801F84" w:rsidP="00801F84">
      <w:pPr>
        <w:spacing w:after="240" w:line="240" w:lineRule="auto"/>
        <w:rPr>
          <w:rFonts w:ascii="Times New Roman" w:eastAsia="Times New Roman" w:hAnsi="Times New Roman" w:cs="Times New Roman"/>
          <w:sz w:val="20"/>
          <w:szCs w:val="20"/>
        </w:rPr>
      </w:pPr>
      <w:r w:rsidRPr="00801F84">
        <w:rPr>
          <w:rFonts w:ascii="Verdana" w:eastAsia="Times New Roman" w:hAnsi="Verdana" w:cs="Times New Roman"/>
          <w:b/>
          <w:bCs/>
          <w:color w:val="008000"/>
          <w:sz w:val="20"/>
          <w:szCs w:val="20"/>
        </w:rPr>
        <w:t>American Style:</w:t>
      </w:r>
      <w:r w:rsidRPr="00801F84">
        <w:rPr>
          <w:rFonts w:ascii="Verdana" w:eastAsia="Times New Roman" w:hAnsi="Verdana" w:cs="Times New Roman"/>
          <w:color w:val="008000"/>
          <w:sz w:val="20"/>
          <w:szCs w:val="20"/>
        </w:rPr>
        <w:t> </w:t>
      </w:r>
      <w:r w:rsidRPr="00801F84">
        <w:rPr>
          <w:rFonts w:ascii="Verdana" w:eastAsia="Times New Roman" w:hAnsi="Verdana" w:cs="Times New Roman"/>
          <w:color w:val="000000"/>
          <w:sz w:val="20"/>
          <w:szCs w:val="20"/>
        </w:rPr>
        <w:t xml:space="preserve"> Knife in right hand, fork in left hand holding food. After a few bite-sized pieces of food are cut, place knife on edge of plate with blades facing in. Eat food by switching fork to right hand (unless you are left handed). </w:t>
      </w:r>
      <w:r w:rsidRPr="00801F84">
        <w:rPr>
          <w:rFonts w:ascii="Verdana" w:eastAsia="Times New Roman" w:hAnsi="Verdana" w:cs="Times New Roman"/>
          <w:sz w:val="20"/>
          <w:szCs w:val="20"/>
        </w:rPr>
        <w:t>A left hand, arm or elbow on the table is bad manners.</w:t>
      </w:r>
    </w:p>
    <w:p w:rsidR="00801F84" w:rsidRPr="00801F84" w:rsidRDefault="00801F84" w:rsidP="00801F84">
      <w:pPr>
        <w:spacing w:after="240" w:line="240" w:lineRule="auto"/>
        <w:rPr>
          <w:rFonts w:ascii="Times New Roman" w:eastAsia="Times New Roman" w:hAnsi="Times New Roman" w:cs="Times New Roman"/>
          <w:sz w:val="20"/>
          <w:szCs w:val="20"/>
        </w:rPr>
      </w:pPr>
      <w:r w:rsidRPr="00801F84">
        <w:rPr>
          <w:rFonts w:ascii="Verdana" w:eastAsia="Times New Roman" w:hAnsi="Verdana" w:cs="Times New Roman"/>
          <w:b/>
          <w:bCs/>
          <w:color w:val="008000"/>
          <w:sz w:val="20"/>
          <w:szCs w:val="20"/>
        </w:rPr>
        <w:t>Continental/European Style:</w:t>
      </w:r>
      <w:r w:rsidRPr="00801F84">
        <w:rPr>
          <w:rFonts w:ascii="Verdana" w:eastAsia="Times New Roman" w:hAnsi="Verdana" w:cs="Times New Roman"/>
          <w:color w:val="008000"/>
          <w:sz w:val="20"/>
          <w:szCs w:val="20"/>
        </w:rPr>
        <w:t> </w:t>
      </w:r>
      <w:r w:rsidRPr="00801F84">
        <w:rPr>
          <w:rFonts w:ascii="Verdana" w:eastAsia="Times New Roman" w:hAnsi="Verdana" w:cs="Times New Roman"/>
          <w:color w:val="000000"/>
          <w:sz w:val="20"/>
          <w:szCs w:val="20"/>
        </w:rPr>
        <w:t xml:space="preserve"> Knife in right hand, fork in left hand. Eat food with fork still in left hand. </w:t>
      </w:r>
      <w:r w:rsidRPr="00801F84">
        <w:rPr>
          <w:rFonts w:ascii="Verdana" w:eastAsia="Times New Roman" w:hAnsi="Verdana" w:cs="Times New Roman"/>
          <w:sz w:val="20"/>
          <w:szCs w:val="20"/>
        </w:rPr>
        <w:t xml:space="preserve">The difference is that you don't switch hands-you eat with your fork in your left hand, with the prongs curving downward. Both utensils are kept in your hands with the tines pointed down throughout the entire eating process. If you take a drink, you do not just put your knife </w:t>
      </w:r>
      <w:proofErr w:type="gramStart"/>
      <w:r w:rsidRPr="00801F84">
        <w:rPr>
          <w:rFonts w:ascii="Verdana" w:eastAsia="Times New Roman" w:hAnsi="Verdana" w:cs="Times New Roman"/>
          <w:sz w:val="20"/>
          <w:szCs w:val="20"/>
        </w:rPr>
        <w:t>down,</w:t>
      </w:r>
      <w:proofErr w:type="gramEnd"/>
      <w:r w:rsidRPr="00801F84">
        <w:rPr>
          <w:rFonts w:ascii="Verdana" w:eastAsia="Times New Roman" w:hAnsi="Verdana" w:cs="Times New Roman"/>
          <w:sz w:val="20"/>
          <w:szCs w:val="20"/>
        </w:rPr>
        <w:t xml:space="preserve"> you put both utensils down into the resting position: cross the fork over the knife.</w:t>
      </w:r>
    </w:p>
    <w:p w:rsidR="00801F84" w:rsidRPr="00801F84" w:rsidRDefault="00801F84" w:rsidP="00801F84">
      <w:pPr>
        <w:spacing w:before="100" w:beforeAutospacing="1" w:after="100" w:afterAutospacing="1" w:line="240" w:lineRule="auto"/>
        <w:rPr>
          <w:rFonts w:ascii="Times New Roman" w:eastAsia="Times New Roman" w:hAnsi="Times New Roman" w:cs="Times New Roman"/>
          <w:sz w:val="20"/>
          <w:szCs w:val="20"/>
        </w:rPr>
      </w:pPr>
      <w:r w:rsidRPr="00801F84">
        <w:rPr>
          <w:rFonts w:ascii="Verdana" w:eastAsia="Times New Roman" w:hAnsi="Verdana" w:cs="Times New Roman"/>
          <w:sz w:val="20"/>
        </w:rPr>
        <w:t xml:space="preserve">Once used, your utensils, including the handles, must not touch the table again. </w:t>
      </w:r>
      <w:proofErr w:type="gramStart"/>
      <w:r w:rsidRPr="00801F84">
        <w:rPr>
          <w:rFonts w:ascii="Verdana" w:eastAsia="Times New Roman" w:hAnsi="Verdana" w:cs="Times New Roman"/>
          <w:sz w:val="20"/>
        </w:rPr>
        <w:t>Always rest forks, knives, and spoons on the side of your plate or in the bowl.</w:t>
      </w:r>
      <w:proofErr w:type="gramEnd"/>
    </w:p>
    <w:p w:rsidR="00801F84" w:rsidRPr="00801F84" w:rsidRDefault="00801F84" w:rsidP="00801F84">
      <w:pPr>
        <w:spacing w:before="100" w:beforeAutospacing="1" w:after="100" w:afterAutospacing="1" w:line="240" w:lineRule="auto"/>
        <w:rPr>
          <w:rFonts w:ascii="Times New Roman" w:eastAsia="Times New Roman" w:hAnsi="Times New Roman" w:cs="Times New Roman"/>
          <w:sz w:val="20"/>
          <w:szCs w:val="20"/>
        </w:rPr>
      </w:pPr>
      <w:r w:rsidRPr="00801F84">
        <w:rPr>
          <w:rFonts w:ascii="Verdana" w:eastAsia="Times New Roman" w:hAnsi="Verdana" w:cs="Times New Roman"/>
          <w:sz w:val="20"/>
        </w:rPr>
        <w:t xml:space="preserve">For more formal dinners, from course to course, your </w:t>
      </w:r>
      <w:hyperlink r:id="rId77" w:tgtFrame="_top" w:history="1">
        <w:r w:rsidRPr="00801F84">
          <w:rPr>
            <w:rFonts w:ascii="Verdana" w:eastAsia="Times New Roman" w:hAnsi="Verdana" w:cs="Times New Roman"/>
            <w:color w:val="A52A2A"/>
            <w:sz w:val="20"/>
            <w:u w:val="single"/>
          </w:rPr>
          <w:t>tableware</w:t>
        </w:r>
      </w:hyperlink>
      <w:r w:rsidRPr="00801F84">
        <w:rPr>
          <w:rFonts w:ascii="Verdana" w:eastAsia="Times New Roman" w:hAnsi="Verdana" w:cs="Times New Roman"/>
          <w:sz w:val="20"/>
        </w:rPr>
        <w:t xml:space="preserve"> will be taken away and replaced as needed. </w:t>
      </w:r>
    </w:p>
    <w:p w:rsidR="00801F84" w:rsidRPr="00801F84" w:rsidRDefault="00801F84" w:rsidP="00801F84">
      <w:pPr>
        <w:spacing w:before="100" w:beforeAutospacing="1" w:after="100" w:afterAutospacing="1" w:line="240" w:lineRule="auto"/>
        <w:rPr>
          <w:rFonts w:ascii="Times New Roman" w:eastAsia="Times New Roman" w:hAnsi="Times New Roman" w:cs="Times New Roman"/>
          <w:sz w:val="20"/>
          <w:szCs w:val="20"/>
        </w:rPr>
      </w:pPr>
      <w:r w:rsidRPr="00801F84">
        <w:rPr>
          <w:rFonts w:ascii="Verdana" w:eastAsia="Times New Roman" w:hAnsi="Verdana" w:cs="Times New Roman"/>
          <w:sz w:val="20"/>
        </w:rPr>
        <w:t>To signal that your are done with the course, rest your fork, tines up, and knife blade in, with the handles resting at five o'clock an tips pointing to ten o'clock on your plate.</w:t>
      </w:r>
      <w:r w:rsidRPr="00801F84">
        <w:rPr>
          <w:rFonts w:ascii="Verdana" w:eastAsia="Times New Roman" w:hAnsi="Verdana" w:cs="Times New Roman"/>
          <w:sz w:val="20"/>
          <w:szCs w:val="20"/>
        </w:rPr>
        <w:br/>
      </w:r>
      <w:r w:rsidRPr="00801F84">
        <w:rPr>
          <w:rFonts w:ascii="Verdana" w:eastAsia="Times New Roman" w:hAnsi="Verdana" w:cs="Times New Roman"/>
          <w:sz w:val="20"/>
          <w:szCs w:val="20"/>
        </w:rPr>
        <w:br/>
      </w:r>
      <w:r w:rsidRPr="00801F84">
        <w:rPr>
          <w:rFonts w:ascii="Verdana" w:eastAsia="Times New Roman" w:hAnsi="Verdana" w:cs="Times New Roman"/>
          <w:sz w:val="20"/>
        </w:rPr>
        <w:lastRenderedPageBreak/>
        <w:t xml:space="preserve">Any unused silverware is simply left on the table. </w:t>
      </w:r>
      <w:r w:rsidRPr="00801F84">
        <w:rPr>
          <w:rFonts w:ascii="Verdana" w:eastAsia="Times New Roman" w:hAnsi="Verdana" w:cs="Times New Roman"/>
          <w:sz w:val="20"/>
          <w:szCs w:val="20"/>
        </w:rPr>
        <w:br/>
      </w:r>
      <w:r w:rsidRPr="00801F84">
        <w:rPr>
          <w:rFonts w:ascii="Verdana" w:eastAsia="Times New Roman" w:hAnsi="Verdana" w:cs="Times New Roman"/>
          <w:sz w:val="20"/>
        </w:rPr>
        <w:t> </w:t>
      </w:r>
    </w:p>
    <w:p w:rsidR="00801F84" w:rsidRPr="00801F84" w:rsidRDefault="00801F84" w:rsidP="00801F84">
      <w:pPr>
        <w:spacing w:after="0" w:line="240" w:lineRule="auto"/>
        <w:rPr>
          <w:rFonts w:ascii="Times New Roman" w:eastAsia="Times New Roman" w:hAnsi="Times New Roman" w:cs="Times New Roman"/>
          <w:sz w:val="20"/>
          <w:szCs w:val="20"/>
        </w:rPr>
      </w:pPr>
      <w:r w:rsidRPr="00801F84">
        <w:rPr>
          <w:rFonts w:ascii="Times New Roman" w:eastAsia="Times New Roman" w:hAnsi="Times New Roman" w:cs="Times New Roman"/>
          <w:sz w:val="20"/>
          <w:szCs w:val="20"/>
        </w:rPr>
        <w:pict>
          <v:rect id="_x0000_i1362" style="width:0;height:1.5pt" o:hralign="center" o:hrstd="t" o:hr="t" fillcolor="#aca899" stroked="f"/>
        </w:pict>
      </w:r>
    </w:p>
    <w:p w:rsidR="00801F84" w:rsidRPr="00801F84" w:rsidRDefault="00801F84" w:rsidP="00801F84">
      <w:pPr>
        <w:spacing w:before="100" w:beforeAutospacing="1" w:after="100" w:afterAutospacing="1" w:line="240" w:lineRule="auto"/>
        <w:rPr>
          <w:rFonts w:ascii="Times New Roman" w:eastAsia="Times New Roman" w:hAnsi="Times New Roman" w:cs="Times New Roman"/>
          <w:sz w:val="24"/>
          <w:szCs w:val="24"/>
        </w:rPr>
      </w:pPr>
      <w:r w:rsidRPr="00801F84">
        <w:rPr>
          <w:rFonts w:ascii="Verdana" w:eastAsia="Times New Roman" w:hAnsi="Verdana" w:cs="Times New Roman"/>
          <w:b/>
          <w:bCs/>
          <w:color w:val="800000"/>
          <w:sz w:val="24"/>
          <w:szCs w:val="24"/>
        </w:rPr>
        <w:t>General social and dining etiquette rules:</w:t>
      </w:r>
    </w:p>
    <w:p w:rsidR="00801F84" w:rsidRPr="00801F84" w:rsidRDefault="00801F84" w:rsidP="00801F84">
      <w:pPr>
        <w:spacing w:before="100" w:beforeAutospacing="1" w:after="100" w:afterAutospacing="1" w:line="240" w:lineRule="auto"/>
        <w:rPr>
          <w:rFonts w:ascii="Times New Roman" w:eastAsia="Times New Roman" w:hAnsi="Times New Roman" w:cs="Times New Roman"/>
          <w:sz w:val="20"/>
          <w:szCs w:val="20"/>
        </w:rPr>
      </w:pPr>
      <w:r w:rsidRPr="00801F84">
        <w:rPr>
          <w:rFonts w:ascii="Verdana" w:eastAsia="Times New Roman" w:hAnsi="Verdana" w:cs="Times New Roman"/>
          <w:sz w:val="20"/>
          <w:szCs w:val="20"/>
        </w:rPr>
        <w:t>Follow whatever dress code is requested on the invitation or suggested by the host/hostess.</w:t>
      </w:r>
    </w:p>
    <w:p w:rsidR="00801F84" w:rsidRPr="00801F84" w:rsidRDefault="00801F84" w:rsidP="00801F84">
      <w:pPr>
        <w:spacing w:before="100" w:beforeAutospacing="1" w:after="100" w:afterAutospacing="1" w:line="240" w:lineRule="auto"/>
        <w:rPr>
          <w:rFonts w:ascii="Times New Roman" w:eastAsia="Times New Roman" w:hAnsi="Times New Roman" w:cs="Times New Roman"/>
          <w:sz w:val="20"/>
          <w:szCs w:val="20"/>
        </w:rPr>
      </w:pPr>
      <w:r w:rsidRPr="00801F84">
        <w:rPr>
          <w:rFonts w:ascii="Verdana" w:eastAsia="Times New Roman" w:hAnsi="Verdana" w:cs="Times New Roman"/>
          <w:sz w:val="20"/>
          <w:szCs w:val="20"/>
        </w:rPr>
        <w:t>Arrive at least 10 minutes early unless otherwise specified. Never arrive late!</w:t>
      </w:r>
    </w:p>
    <w:p w:rsidR="00801F84" w:rsidRPr="00801F84" w:rsidRDefault="00801F84" w:rsidP="00801F84">
      <w:pPr>
        <w:spacing w:before="100" w:beforeAutospacing="1" w:after="100" w:afterAutospacing="1" w:line="240" w:lineRule="auto"/>
        <w:rPr>
          <w:rFonts w:ascii="Times New Roman" w:eastAsia="Times New Roman" w:hAnsi="Times New Roman" w:cs="Times New Roman"/>
          <w:sz w:val="20"/>
          <w:szCs w:val="20"/>
        </w:rPr>
      </w:pPr>
      <w:r w:rsidRPr="00801F84">
        <w:rPr>
          <w:rFonts w:ascii="Verdana" w:eastAsia="Times New Roman" w:hAnsi="Verdana" w:cs="Times New Roman"/>
          <w:sz w:val="20"/>
          <w:szCs w:val="20"/>
        </w:rPr>
        <w:t xml:space="preserve">It is proper to bring a small hostess gift, one that the hostess is not obliged to use that very evening. Gifts such as flowers, candy, wine, or dessert, are not good hostess gifts, as the hostess will feel that it must put it out immediately. You must </w:t>
      </w:r>
      <w:proofErr w:type="gramStart"/>
      <w:r w:rsidRPr="00801F84">
        <w:rPr>
          <w:rFonts w:ascii="Verdana" w:eastAsia="Times New Roman" w:hAnsi="Verdana" w:cs="Times New Roman"/>
          <w:sz w:val="20"/>
          <w:szCs w:val="20"/>
        </w:rPr>
        <w:t>not never</w:t>
      </w:r>
      <w:proofErr w:type="gramEnd"/>
      <w:r w:rsidRPr="00801F84">
        <w:rPr>
          <w:rFonts w:ascii="Verdana" w:eastAsia="Times New Roman" w:hAnsi="Verdana" w:cs="Times New Roman"/>
          <w:sz w:val="20"/>
          <w:szCs w:val="20"/>
        </w:rPr>
        <w:t xml:space="preserve"> expect your gift to be served at the dinner party.</w:t>
      </w:r>
    </w:p>
    <w:p w:rsidR="00801F84" w:rsidRPr="00801F84" w:rsidRDefault="00801F84" w:rsidP="00801F84">
      <w:pPr>
        <w:spacing w:before="100" w:beforeAutospacing="1" w:after="100" w:afterAutospacing="1" w:line="240" w:lineRule="auto"/>
        <w:rPr>
          <w:rFonts w:ascii="Times New Roman" w:eastAsia="Times New Roman" w:hAnsi="Times New Roman" w:cs="Times New Roman"/>
          <w:sz w:val="20"/>
          <w:szCs w:val="20"/>
        </w:rPr>
      </w:pPr>
      <w:r w:rsidRPr="00801F84">
        <w:rPr>
          <w:rFonts w:ascii="Verdana" w:eastAsia="Times New Roman" w:hAnsi="Verdana" w:cs="Times New Roman"/>
          <w:sz w:val="20"/>
          <w:szCs w:val="20"/>
        </w:rPr>
        <w:t xml:space="preserve">At a dinner party, wait for the host or hostess sits down before taking your seat. If the host/hostess asks you to sit, then do. At a very formal dinner party, if there are no name cards at the table, wait until the host indicates where you should sit. The seating will typically be man-woman-man-woman with the women seated to the right of the men. </w:t>
      </w:r>
    </w:p>
    <w:p w:rsidR="00801F84" w:rsidRPr="00801F84" w:rsidRDefault="00801F84" w:rsidP="00801F84">
      <w:pPr>
        <w:spacing w:before="100" w:beforeAutospacing="1" w:after="100" w:afterAutospacing="1" w:line="240" w:lineRule="auto"/>
        <w:rPr>
          <w:rFonts w:ascii="Times New Roman" w:eastAsia="Times New Roman" w:hAnsi="Times New Roman" w:cs="Times New Roman"/>
          <w:sz w:val="20"/>
          <w:szCs w:val="20"/>
        </w:rPr>
      </w:pPr>
      <w:r w:rsidRPr="00801F84">
        <w:rPr>
          <w:rFonts w:ascii="Verdana" w:eastAsia="Times New Roman" w:hAnsi="Verdana" w:cs="Times New Roman"/>
          <w:sz w:val="20"/>
          <w:szCs w:val="20"/>
        </w:rPr>
        <w:t xml:space="preserve">A prayer or 'blessing' may be customary in some households. The dinner guests may join in or be respectfully silent. Most prayers are made by the host before the meal is eaten. </w:t>
      </w:r>
    </w:p>
    <w:p w:rsidR="00801F84" w:rsidRPr="00801F84" w:rsidRDefault="00801F84" w:rsidP="00801F84">
      <w:pPr>
        <w:spacing w:before="100" w:beforeAutospacing="1" w:after="100" w:afterAutospacing="1" w:line="240" w:lineRule="auto"/>
        <w:rPr>
          <w:rFonts w:ascii="Times New Roman" w:eastAsia="Times New Roman" w:hAnsi="Times New Roman" w:cs="Times New Roman"/>
          <w:sz w:val="20"/>
          <w:szCs w:val="20"/>
        </w:rPr>
      </w:pPr>
      <w:r w:rsidRPr="00801F84">
        <w:rPr>
          <w:rFonts w:ascii="Verdana" w:eastAsia="Times New Roman" w:hAnsi="Verdana" w:cs="Times New Roman"/>
          <w:sz w:val="20"/>
          <w:szCs w:val="20"/>
        </w:rPr>
        <w:t>Sometimes a toast is offered instead of a prayer. Always join in with a toast. If the host stands up during the toast, also stand up.</w:t>
      </w:r>
    </w:p>
    <w:p w:rsidR="00801F84" w:rsidRPr="00801F84" w:rsidRDefault="00801F84" w:rsidP="00801F84">
      <w:pPr>
        <w:spacing w:before="100" w:beforeAutospacing="1" w:after="100" w:afterAutospacing="1" w:line="240" w:lineRule="auto"/>
        <w:rPr>
          <w:rFonts w:ascii="Times New Roman" w:eastAsia="Times New Roman" w:hAnsi="Times New Roman" w:cs="Times New Roman"/>
          <w:sz w:val="20"/>
          <w:szCs w:val="20"/>
        </w:rPr>
      </w:pPr>
      <w:r w:rsidRPr="00801F84">
        <w:rPr>
          <w:rFonts w:ascii="Verdana" w:eastAsia="Times New Roman" w:hAnsi="Verdana" w:cs="Times New Roman"/>
          <w:sz w:val="20"/>
          <w:szCs w:val="20"/>
        </w:rPr>
        <w:t xml:space="preserve">Serving tea or coffee signifies that the formal part of the evening is over. Guests may now feel free to leave, or linger if the host or hostess encourages them to do so. </w:t>
      </w:r>
    </w:p>
    <w:p w:rsidR="00801F84" w:rsidRPr="00801F84" w:rsidRDefault="00801F84" w:rsidP="00801F84">
      <w:pPr>
        <w:spacing w:before="100" w:beforeAutospacing="1" w:after="100" w:afterAutospacing="1" w:line="240" w:lineRule="auto"/>
        <w:rPr>
          <w:rFonts w:ascii="Times New Roman" w:eastAsia="Times New Roman" w:hAnsi="Times New Roman" w:cs="Times New Roman"/>
          <w:sz w:val="20"/>
          <w:szCs w:val="20"/>
        </w:rPr>
      </w:pPr>
      <w:r w:rsidRPr="00801F84">
        <w:rPr>
          <w:rFonts w:ascii="Verdana" w:eastAsia="Times New Roman" w:hAnsi="Verdana" w:cs="Times New Roman"/>
          <w:sz w:val="20"/>
          <w:szCs w:val="20"/>
        </w:rPr>
        <w:t xml:space="preserve">After a formal dinner party, a thank you note should be sent to the hostess. </w:t>
      </w:r>
    </w:p>
    <w:p w:rsidR="00801F84" w:rsidRPr="00801F84" w:rsidRDefault="00801F84" w:rsidP="00801F84">
      <w:pPr>
        <w:spacing w:before="100" w:beforeAutospacing="1" w:after="100" w:afterAutospacing="1" w:line="240" w:lineRule="auto"/>
        <w:rPr>
          <w:rFonts w:ascii="Times New Roman" w:eastAsia="Times New Roman" w:hAnsi="Times New Roman" w:cs="Times New Roman"/>
          <w:sz w:val="20"/>
          <w:szCs w:val="20"/>
        </w:rPr>
      </w:pPr>
      <w:r w:rsidRPr="00801F84">
        <w:rPr>
          <w:rFonts w:ascii="Times New Roman" w:eastAsia="Times New Roman" w:hAnsi="Times New Roman" w:cs="Times New Roman"/>
          <w:sz w:val="20"/>
          <w:szCs w:val="20"/>
        </w:rPr>
        <w:br/>
      </w:r>
      <w:r w:rsidRPr="00801F84">
        <w:rPr>
          <w:rFonts w:ascii="Verdana" w:eastAsia="Times New Roman" w:hAnsi="Verdana" w:cs="Times New Roman"/>
          <w:b/>
          <w:bCs/>
          <w:sz w:val="20"/>
          <w:szCs w:val="20"/>
        </w:rPr>
        <w:t>Serving food:</w:t>
      </w:r>
    </w:p>
    <w:p w:rsidR="00801F84" w:rsidRPr="00801F84" w:rsidRDefault="00801F84" w:rsidP="00801F84">
      <w:pPr>
        <w:spacing w:beforeAutospacing="1" w:after="100" w:afterAutospacing="1" w:line="240" w:lineRule="auto"/>
        <w:rPr>
          <w:rFonts w:ascii="Times New Roman" w:eastAsia="Times New Roman" w:hAnsi="Times New Roman" w:cs="Times New Roman"/>
          <w:sz w:val="20"/>
          <w:szCs w:val="20"/>
        </w:rPr>
      </w:pPr>
      <w:r w:rsidRPr="00801F84">
        <w:rPr>
          <w:rFonts w:ascii="Verdana" w:eastAsia="Times New Roman" w:hAnsi="Verdana" w:cs="Times New Roman"/>
          <w:sz w:val="20"/>
          <w:szCs w:val="20"/>
        </w:rPr>
        <w:t xml:space="preserve">Food is served from the left. Dishes are removed from the right. </w:t>
      </w:r>
    </w:p>
    <w:p w:rsidR="00801F84" w:rsidRPr="00801F84" w:rsidRDefault="00801F84" w:rsidP="00801F84">
      <w:pPr>
        <w:spacing w:before="100" w:beforeAutospacing="1" w:after="100" w:afterAutospacing="1" w:line="240" w:lineRule="auto"/>
        <w:rPr>
          <w:rFonts w:ascii="Times New Roman" w:eastAsia="Times New Roman" w:hAnsi="Times New Roman" w:cs="Times New Roman"/>
          <w:sz w:val="20"/>
          <w:szCs w:val="20"/>
        </w:rPr>
      </w:pPr>
      <w:r w:rsidRPr="00801F84">
        <w:rPr>
          <w:rFonts w:ascii="Verdana" w:eastAsia="Times New Roman" w:hAnsi="Verdana" w:cs="Times New Roman"/>
          <w:color w:val="000000"/>
          <w:sz w:val="20"/>
          <w:szCs w:val="20"/>
        </w:rPr>
        <w:t xml:space="preserve">Always say please when asking for something. At a restaurant, be sure to say thank you to your server and bus boy after they have removed any used items. </w:t>
      </w:r>
    </w:p>
    <w:p w:rsidR="00801F84" w:rsidRPr="00801F84" w:rsidRDefault="00801F84" w:rsidP="00801F84">
      <w:pPr>
        <w:spacing w:before="100" w:beforeAutospacing="1" w:after="100" w:afterAutospacing="1" w:line="240" w:lineRule="auto"/>
        <w:rPr>
          <w:rFonts w:ascii="Times New Roman" w:eastAsia="Times New Roman" w:hAnsi="Times New Roman" w:cs="Times New Roman"/>
          <w:sz w:val="20"/>
          <w:szCs w:val="20"/>
        </w:rPr>
      </w:pPr>
      <w:r w:rsidRPr="00801F84">
        <w:rPr>
          <w:rFonts w:ascii="Verdana" w:eastAsia="Times New Roman" w:hAnsi="Verdana" w:cs="Times New Roman"/>
          <w:sz w:val="20"/>
          <w:szCs w:val="20"/>
        </w:rPr>
        <w:t xml:space="preserve">Butter, spreads, or dips should be transferred from the serving dish to your plate before spreading or eating. </w:t>
      </w:r>
    </w:p>
    <w:p w:rsidR="00801F84" w:rsidRPr="00801F84" w:rsidRDefault="00801F84" w:rsidP="00801F84">
      <w:pPr>
        <w:spacing w:before="100" w:beforeAutospacing="1" w:after="100" w:afterAutospacing="1" w:line="240" w:lineRule="auto"/>
        <w:rPr>
          <w:rFonts w:ascii="Times New Roman" w:eastAsia="Times New Roman" w:hAnsi="Times New Roman" w:cs="Times New Roman"/>
          <w:sz w:val="20"/>
          <w:szCs w:val="20"/>
        </w:rPr>
      </w:pPr>
      <w:r w:rsidRPr="00801F84">
        <w:rPr>
          <w:rFonts w:ascii="Verdana" w:eastAsia="Times New Roman" w:hAnsi="Verdana" w:cs="Times New Roman"/>
          <w:b/>
          <w:bCs/>
          <w:sz w:val="20"/>
          <w:szCs w:val="20"/>
        </w:rPr>
        <w:br/>
        <w:t>Passing dishes or food:</w:t>
      </w:r>
    </w:p>
    <w:p w:rsidR="00801F84" w:rsidRPr="00801F84" w:rsidRDefault="00801F84" w:rsidP="00801F84">
      <w:pPr>
        <w:spacing w:beforeAutospacing="1" w:after="100" w:afterAutospacing="1" w:line="240" w:lineRule="auto"/>
        <w:rPr>
          <w:rFonts w:ascii="Times New Roman" w:eastAsia="Times New Roman" w:hAnsi="Times New Roman" w:cs="Times New Roman"/>
          <w:sz w:val="20"/>
          <w:szCs w:val="20"/>
        </w:rPr>
      </w:pPr>
      <w:r w:rsidRPr="00801F84">
        <w:rPr>
          <w:rFonts w:ascii="Verdana" w:eastAsia="Times New Roman" w:hAnsi="Verdana" w:cs="Times New Roman"/>
          <w:sz w:val="20"/>
          <w:szCs w:val="20"/>
        </w:rPr>
        <w:t>Pass food from the left to the right. Do not stretch across the table, crossing other guests, to reach food or condiments.</w:t>
      </w:r>
    </w:p>
    <w:p w:rsidR="00801F84" w:rsidRPr="00801F84" w:rsidRDefault="00801F84" w:rsidP="00801F84">
      <w:pPr>
        <w:spacing w:before="100" w:beforeAutospacing="1" w:after="100" w:afterAutospacing="1" w:line="240" w:lineRule="auto"/>
        <w:rPr>
          <w:rFonts w:ascii="Times New Roman" w:eastAsia="Times New Roman" w:hAnsi="Times New Roman" w:cs="Times New Roman"/>
          <w:sz w:val="20"/>
          <w:szCs w:val="20"/>
        </w:rPr>
      </w:pPr>
      <w:r w:rsidRPr="00801F84">
        <w:rPr>
          <w:rFonts w:ascii="Verdana" w:eastAsia="Times New Roman" w:hAnsi="Verdana" w:cs="Times New Roman"/>
          <w:sz w:val="20"/>
          <w:szCs w:val="20"/>
        </w:rPr>
        <w:lastRenderedPageBreak/>
        <w:t xml:space="preserve">If asked for the salt or pepper, pass both together, even if a table mate asks for only one of them. This is so dinner guests won't have to search for orphaned shakers. </w:t>
      </w:r>
    </w:p>
    <w:p w:rsidR="00801F84" w:rsidRPr="00801F84" w:rsidRDefault="00801F84" w:rsidP="00801F84">
      <w:pPr>
        <w:spacing w:before="100" w:beforeAutospacing="1" w:after="100" w:afterAutospacing="1" w:line="240" w:lineRule="auto"/>
        <w:rPr>
          <w:rFonts w:ascii="Times New Roman" w:eastAsia="Times New Roman" w:hAnsi="Times New Roman" w:cs="Times New Roman"/>
          <w:sz w:val="20"/>
          <w:szCs w:val="20"/>
        </w:rPr>
      </w:pPr>
      <w:r w:rsidRPr="00801F84">
        <w:rPr>
          <w:rFonts w:ascii="Verdana" w:eastAsia="Times New Roman" w:hAnsi="Verdana" w:cs="Times New Roman"/>
          <w:sz w:val="20"/>
          <w:szCs w:val="20"/>
        </w:rPr>
        <w:t>Set any passed item, whether it's the salt and pepper shakers, a bread basket, or a butter plate, directly on the table instead of passing hand-to-hand.</w:t>
      </w:r>
    </w:p>
    <w:p w:rsidR="00801F84" w:rsidRPr="00801F84" w:rsidRDefault="00801F84" w:rsidP="00801F84">
      <w:pPr>
        <w:spacing w:before="100" w:beforeAutospacing="1" w:after="100" w:afterAutospacing="1" w:line="240" w:lineRule="auto"/>
        <w:rPr>
          <w:rFonts w:ascii="Times New Roman" w:eastAsia="Times New Roman" w:hAnsi="Times New Roman" w:cs="Times New Roman"/>
          <w:sz w:val="20"/>
          <w:szCs w:val="20"/>
        </w:rPr>
      </w:pPr>
      <w:r w:rsidRPr="00801F84">
        <w:rPr>
          <w:rFonts w:ascii="Verdana" w:eastAsia="Times New Roman" w:hAnsi="Verdana" w:cs="Times New Roman"/>
          <w:sz w:val="20"/>
          <w:szCs w:val="20"/>
        </w:rPr>
        <w:t>Never intercept a pass. Snagging a roll out of the breadbasket or taking a shake of salt when it is en route to someone else is a no-no.</w:t>
      </w:r>
    </w:p>
    <w:p w:rsidR="00801F84" w:rsidRPr="00801F84" w:rsidRDefault="00801F84" w:rsidP="00801F84">
      <w:pPr>
        <w:spacing w:before="100" w:beforeAutospacing="1" w:after="100" w:afterAutospacing="1" w:line="240" w:lineRule="auto"/>
        <w:rPr>
          <w:rFonts w:ascii="Times New Roman" w:eastAsia="Times New Roman" w:hAnsi="Times New Roman" w:cs="Times New Roman"/>
          <w:sz w:val="20"/>
          <w:szCs w:val="20"/>
        </w:rPr>
      </w:pPr>
      <w:r w:rsidRPr="00801F84">
        <w:rPr>
          <w:rFonts w:ascii="Verdana" w:eastAsia="Times New Roman" w:hAnsi="Verdana" w:cs="Times New Roman"/>
          <w:sz w:val="20"/>
          <w:szCs w:val="20"/>
        </w:rPr>
        <w:t>Always use serving utensils to serve yourself, not your personal silverware.</w:t>
      </w:r>
    </w:p>
    <w:p w:rsidR="00801F84" w:rsidRPr="00801F84" w:rsidRDefault="00801F84" w:rsidP="00801F84">
      <w:pPr>
        <w:spacing w:before="100" w:beforeAutospacing="1" w:after="100" w:afterAutospacing="1" w:line="240" w:lineRule="auto"/>
        <w:rPr>
          <w:rFonts w:ascii="Times New Roman" w:eastAsia="Times New Roman" w:hAnsi="Times New Roman" w:cs="Times New Roman"/>
          <w:sz w:val="20"/>
          <w:szCs w:val="20"/>
        </w:rPr>
      </w:pPr>
      <w:r w:rsidRPr="00801F84">
        <w:rPr>
          <w:rFonts w:ascii="Times New Roman" w:eastAsia="Times New Roman" w:hAnsi="Times New Roman" w:cs="Times New Roman"/>
          <w:sz w:val="20"/>
          <w:szCs w:val="20"/>
        </w:rPr>
        <w:br/>
      </w:r>
      <w:r w:rsidRPr="00801F84">
        <w:rPr>
          <w:rFonts w:ascii="Verdana" w:eastAsia="Times New Roman" w:hAnsi="Verdana" w:cs="Times New Roman"/>
          <w:b/>
          <w:bCs/>
          <w:sz w:val="20"/>
          <w:szCs w:val="20"/>
        </w:rPr>
        <w:t>Eating:</w:t>
      </w:r>
    </w:p>
    <w:p w:rsidR="00801F84" w:rsidRPr="00801F84" w:rsidRDefault="00801F84" w:rsidP="00801F84">
      <w:pPr>
        <w:spacing w:beforeAutospacing="1" w:after="100" w:afterAutospacing="1" w:line="240" w:lineRule="auto"/>
        <w:rPr>
          <w:rFonts w:ascii="Times New Roman" w:eastAsia="Times New Roman" w:hAnsi="Times New Roman" w:cs="Times New Roman"/>
          <w:sz w:val="20"/>
          <w:szCs w:val="20"/>
        </w:rPr>
      </w:pPr>
      <w:r w:rsidRPr="00801F84">
        <w:rPr>
          <w:rFonts w:ascii="Verdana" w:eastAsia="Times New Roman" w:hAnsi="Verdana" w:cs="Times New Roman"/>
          <w:sz w:val="20"/>
          <w:szCs w:val="20"/>
        </w:rPr>
        <w:t>Do NOT talk with food in your mouth! This is very rude and distasteful to watch! Wait until you have swallowed the food in your mouth.</w:t>
      </w:r>
    </w:p>
    <w:p w:rsidR="00801F84" w:rsidRPr="00801F84" w:rsidRDefault="00801F84" w:rsidP="00801F84">
      <w:pPr>
        <w:spacing w:before="100" w:beforeAutospacing="1" w:after="100" w:afterAutospacing="1" w:line="240" w:lineRule="auto"/>
        <w:rPr>
          <w:rFonts w:ascii="Times New Roman" w:eastAsia="Times New Roman" w:hAnsi="Times New Roman" w:cs="Times New Roman"/>
          <w:sz w:val="20"/>
          <w:szCs w:val="20"/>
        </w:rPr>
      </w:pPr>
      <w:r w:rsidRPr="00801F84">
        <w:rPr>
          <w:rFonts w:ascii="Verdana" w:eastAsia="Times New Roman" w:hAnsi="Verdana" w:cs="Times New Roman"/>
          <w:sz w:val="20"/>
          <w:szCs w:val="20"/>
        </w:rPr>
        <w:t>Always taste your food before seasoning it. Usually the hostess has gone to a lot of work making sure the food served is delicious to her standards. It is very rude to add salt and pepper before tasting the food.</w:t>
      </w:r>
    </w:p>
    <w:p w:rsidR="00801F84" w:rsidRPr="00801F84" w:rsidRDefault="00801F84" w:rsidP="00801F84">
      <w:pPr>
        <w:spacing w:before="100" w:beforeAutospacing="1" w:after="100" w:afterAutospacing="1" w:line="240" w:lineRule="auto"/>
        <w:rPr>
          <w:rFonts w:ascii="Times New Roman" w:eastAsia="Times New Roman" w:hAnsi="Times New Roman" w:cs="Times New Roman"/>
          <w:sz w:val="20"/>
          <w:szCs w:val="20"/>
        </w:rPr>
      </w:pPr>
      <w:r w:rsidRPr="00801F84">
        <w:rPr>
          <w:rFonts w:ascii="Verdana" w:eastAsia="Times New Roman" w:hAnsi="Verdana" w:cs="Times New Roman"/>
          <w:sz w:val="20"/>
          <w:szCs w:val="20"/>
        </w:rPr>
        <w:t>Don't blow on your food to cool it off. If it is too hot to eat, take the hint and wait until it cools.</w:t>
      </w:r>
    </w:p>
    <w:p w:rsidR="00801F84" w:rsidRPr="00801F84" w:rsidRDefault="00801F84" w:rsidP="00801F84">
      <w:pPr>
        <w:spacing w:before="100" w:beforeAutospacing="1" w:after="100" w:afterAutospacing="1" w:line="240" w:lineRule="auto"/>
        <w:rPr>
          <w:rFonts w:ascii="Times New Roman" w:eastAsia="Times New Roman" w:hAnsi="Times New Roman" w:cs="Times New Roman"/>
          <w:sz w:val="20"/>
          <w:szCs w:val="20"/>
        </w:rPr>
      </w:pPr>
      <w:proofErr w:type="gramStart"/>
      <w:r w:rsidRPr="00801F84">
        <w:rPr>
          <w:rFonts w:ascii="Verdana" w:eastAsia="Times New Roman" w:hAnsi="Verdana" w:cs="Times New Roman"/>
          <w:sz w:val="20"/>
          <w:szCs w:val="20"/>
        </w:rPr>
        <w:t>Always scoop food, using the proper utensil, away from you.</w:t>
      </w:r>
      <w:proofErr w:type="gramEnd"/>
    </w:p>
    <w:p w:rsidR="00801F84" w:rsidRPr="00801F84" w:rsidRDefault="00801F84" w:rsidP="00801F84">
      <w:pPr>
        <w:spacing w:before="100" w:beforeAutospacing="1" w:after="100" w:afterAutospacing="1" w:line="240" w:lineRule="auto"/>
        <w:rPr>
          <w:rFonts w:ascii="Times New Roman" w:eastAsia="Times New Roman" w:hAnsi="Times New Roman" w:cs="Times New Roman"/>
          <w:sz w:val="20"/>
          <w:szCs w:val="20"/>
        </w:rPr>
      </w:pPr>
      <w:r w:rsidRPr="00801F84">
        <w:rPr>
          <w:rFonts w:ascii="Verdana" w:eastAsia="Times New Roman" w:hAnsi="Verdana" w:cs="Times New Roman"/>
          <w:sz w:val="20"/>
          <w:szCs w:val="20"/>
        </w:rPr>
        <w:t>Cut only enough food for the next mouthful (cut no more than two bites of food at a time). Eat in small bites and slowly.</w:t>
      </w:r>
    </w:p>
    <w:p w:rsidR="00801F84" w:rsidRPr="00801F84" w:rsidRDefault="00801F84" w:rsidP="00801F84">
      <w:pPr>
        <w:spacing w:before="100" w:beforeAutospacing="1" w:after="100" w:afterAutospacing="1" w:line="240" w:lineRule="auto"/>
        <w:rPr>
          <w:rFonts w:ascii="Times New Roman" w:eastAsia="Times New Roman" w:hAnsi="Times New Roman" w:cs="Times New Roman"/>
          <w:sz w:val="20"/>
          <w:szCs w:val="20"/>
        </w:rPr>
      </w:pPr>
      <w:r w:rsidRPr="00801F84">
        <w:rPr>
          <w:rFonts w:ascii="Verdana" w:eastAsia="Times New Roman" w:hAnsi="Verdana" w:cs="Times New Roman"/>
          <w:sz w:val="20"/>
          <w:szCs w:val="20"/>
        </w:rPr>
        <w:t xml:space="preserve">Do eat a little of everything on your plate. </w:t>
      </w:r>
      <w:r w:rsidRPr="00801F84">
        <w:rPr>
          <w:rFonts w:ascii="Verdana" w:eastAsia="Times New Roman" w:hAnsi="Verdana" w:cs="Times New Roman"/>
          <w:sz w:val="20"/>
        </w:rPr>
        <w:t>If you do not like the food and feel unable to give a compliment, just keep silent. It is acceptable to leave some food on your plate if you are full and have eaten enough.</w:t>
      </w:r>
    </w:p>
    <w:p w:rsidR="00801F84" w:rsidRPr="00801F84" w:rsidRDefault="00801F84" w:rsidP="00801F84">
      <w:pPr>
        <w:spacing w:before="100" w:beforeAutospacing="1" w:after="100" w:afterAutospacing="1" w:line="240" w:lineRule="auto"/>
        <w:rPr>
          <w:rFonts w:ascii="Times New Roman" w:eastAsia="Times New Roman" w:hAnsi="Times New Roman" w:cs="Times New Roman"/>
          <w:sz w:val="20"/>
          <w:szCs w:val="20"/>
        </w:rPr>
      </w:pPr>
      <w:r w:rsidRPr="00801F84">
        <w:rPr>
          <w:rFonts w:ascii="Verdana" w:eastAsia="Times New Roman" w:hAnsi="Verdana" w:cs="Times New Roman"/>
          <w:sz w:val="20"/>
          <w:szCs w:val="20"/>
        </w:rPr>
        <w:t xml:space="preserve">Do not "play with" your food or utensils. Never wave or point </w:t>
      </w:r>
      <w:hyperlink r:id="rId78" w:tgtFrame="_top" w:history="1">
        <w:r w:rsidRPr="00801F84">
          <w:rPr>
            <w:rFonts w:ascii="Verdana" w:eastAsia="Times New Roman" w:hAnsi="Verdana" w:cs="Times New Roman"/>
            <w:color w:val="A52A2A"/>
            <w:sz w:val="20"/>
            <w:u w:val="single"/>
          </w:rPr>
          <w:t>silverware</w:t>
        </w:r>
      </w:hyperlink>
      <w:r w:rsidRPr="00801F84">
        <w:rPr>
          <w:rFonts w:ascii="Verdana" w:eastAsia="Times New Roman" w:hAnsi="Verdana" w:cs="Times New Roman"/>
          <w:sz w:val="20"/>
          <w:szCs w:val="20"/>
        </w:rPr>
        <w:t>. Do not hold food on the fork or spoon while talking, nor wave your silverware in the air or point with it.</w:t>
      </w:r>
    </w:p>
    <w:p w:rsidR="00801F84" w:rsidRPr="00801F84" w:rsidRDefault="00801F84" w:rsidP="00801F84">
      <w:pPr>
        <w:spacing w:before="100" w:beforeAutospacing="1" w:after="100" w:afterAutospacing="1" w:line="240" w:lineRule="auto"/>
        <w:rPr>
          <w:rFonts w:ascii="Times New Roman" w:eastAsia="Times New Roman" w:hAnsi="Times New Roman" w:cs="Times New Roman"/>
          <w:sz w:val="20"/>
          <w:szCs w:val="20"/>
        </w:rPr>
      </w:pPr>
      <w:r w:rsidRPr="00801F84">
        <w:rPr>
          <w:rFonts w:ascii="Verdana" w:eastAsia="Times New Roman" w:hAnsi="Verdana" w:cs="Times New Roman"/>
          <w:sz w:val="20"/>
          <w:szCs w:val="20"/>
        </w:rPr>
        <w:t>Try to pace your eating so that you don’t finish before others are halfway through. If you are a slow eater, try to speed up a bit on this occasion so you don’t hold everyone up. Never continue to eat long after others have stopped.</w:t>
      </w:r>
    </w:p>
    <w:p w:rsidR="00801F84" w:rsidRPr="00801F84" w:rsidRDefault="00801F84" w:rsidP="00801F84">
      <w:pPr>
        <w:spacing w:before="100" w:beforeAutospacing="1" w:after="100" w:afterAutospacing="1" w:line="240" w:lineRule="auto"/>
        <w:rPr>
          <w:rFonts w:ascii="Times New Roman" w:eastAsia="Times New Roman" w:hAnsi="Times New Roman" w:cs="Times New Roman"/>
          <w:sz w:val="20"/>
          <w:szCs w:val="20"/>
        </w:rPr>
      </w:pPr>
      <w:r w:rsidRPr="00801F84">
        <w:rPr>
          <w:rFonts w:ascii="Verdana" w:eastAsia="Times New Roman" w:hAnsi="Verdana" w:cs="Times New Roman"/>
          <w:sz w:val="20"/>
        </w:rPr>
        <w:t xml:space="preserve">Once used, your utensils, including the handles, must not touch the table again. </w:t>
      </w:r>
      <w:proofErr w:type="gramStart"/>
      <w:r w:rsidRPr="00801F84">
        <w:rPr>
          <w:rFonts w:ascii="Verdana" w:eastAsia="Times New Roman" w:hAnsi="Verdana" w:cs="Times New Roman"/>
          <w:sz w:val="20"/>
        </w:rPr>
        <w:t>Always rest forks, knives, and spoons on the side of your plate or in the bowl.</w:t>
      </w:r>
      <w:proofErr w:type="gramEnd"/>
    </w:p>
    <w:p w:rsidR="00801F84" w:rsidRPr="00801F84" w:rsidRDefault="00801F84" w:rsidP="00801F84">
      <w:pPr>
        <w:spacing w:before="100" w:beforeAutospacing="1" w:after="100" w:afterAutospacing="1" w:line="240" w:lineRule="auto"/>
        <w:rPr>
          <w:rFonts w:ascii="Times New Roman" w:eastAsia="Times New Roman" w:hAnsi="Times New Roman" w:cs="Times New Roman"/>
          <w:sz w:val="20"/>
          <w:szCs w:val="20"/>
        </w:rPr>
      </w:pPr>
      <w:r w:rsidRPr="00801F84">
        <w:rPr>
          <w:rFonts w:ascii="Verdana" w:eastAsia="Times New Roman" w:hAnsi="Verdana" w:cs="Times New Roman"/>
          <w:sz w:val="20"/>
        </w:rPr>
        <w:t xml:space="preserve">If the food served is not to your liking, it is polite to at least attempt to eat a small amount of it. It is never acceptable to ask a person why they have not eaten all the food. </w:t>
      </w:r>
      <w:r w:rsidRPr="00801F84">
        <w:rPr>
          <w:rFonts w:ascii="Verdana" w:eastAsia="Times New Roman" w:hAnsi="Verdana" w:cs="Times New Roman"/>
          <w:sz w:val="20"/>
          <w:szCs w:val="20"/>
        </w:rPr>
        <w:t>Don't make an issue if you don't like something or can't eat it - keep silence.</w:t>
      </w:r>
    </w:p>
    <w:p w:rsidR="00801F84" w:rsidRPr="00801F84" w:rsidRDefault="00801F84" w:rsidP="00801F84">
      <w:pPr>
        <w:spacing w:before="100" w:beforeAutospacing="1" w:after="100" w:afterAutospacing="1" w:line="240" w:lineRule="auto"/>
        <w:rPr>
          <w:rFonts w:ascii="Times New Roman" w:eastAsia="Times New Roman" w:hAnsi="Times New Roman" w:cs="Times New Roman"/>
          <w:sz w:val="20"/>
          <w:szCs w:val="20"/>
        </w:rPr>
      </w:pPr>
      <w:r w:rsidRPr="00801F84">
        <w:rPr>
          <w:rFonts w:ascii="Verdana" w:eastAsia="Times New Roman" w:hAnsi="Verdana" w:cs="Times New Roman"/>
          <w:sz w:val="20"/>
          <w:szCs w:val="20"/>
        </w:rPr>
        <w:t>Even if you have dietary restrictions, it is inappropriate to request food other than that which is being served by the host at a private function. If you have serious dietary restrictions or allergies, let your host know in advance of the dinner.</w:t>
      </w:r>
    </w:p>
    <w:p w:rsidR="00801F84" w:rsidRPr="00801F84" w:rsidRDefault="00801F84" w:rsidP="00801F84">
      <w:pPr>
        <w:spacing w:before="100" w:beforeAutospacing="1" w:after="100" w:afterAutospacing="1" w:line="240" w:lineRule="auto"/>
        <w:rPr>
          <w:rFonts w:ascii="Times New Roman" w:eastAsia="Times New Roman" w:hAnsi="Times New Roman" w:cs="Times New Roman"/>
          <w:sz w:val="20"/>
          <w:szCs w:val="20"/>
        </w:rPr>
      </w:pPr>
      <w:r w:rsidRPr="00801F84">
        <w:rPr>
          <w:rFonts w:ascii="Times New Roman" w:eastAsia="Times New Roman" w:hAnsi="Times New Roman" w:cs="Times New Roman"/>
          <w:sz w:val="20"/>
          <w:szCs w:val="20"/>
        </w:rPr>
        <w:lastRenderedPageBreak/>
        <w:t> </w:t>
      </w:r>
    </w:p>
    <w:p w:rsidR="00801F84" w:rsidRPr="00801F84" w:rsidRDefault="00801F84" w:rsidP="00801F84">
      <w:pPr>
        <w:spacing w:before="100" w:beforeAutospacing="1" w:after="100" w:afterAutospacing="1" w:line="240" w:lineRule="auto"/>
        <w:rPr>
          <w:rFonts w:ascii="Times New Roman" w:eastAsia="Times New Roman" w:hAnsi="Times New Roman" w:cs="Times New Roman"/>
          <w:sz w:val="20"/>
          <w:szCs w:val="20"/>
        </w:rPr>
      </w:pPr>
      <w:r w:rsidRPr="00801F84">
        <w:rPr>
          <w:rFonts w:ascii="Verdana" w:eastAsia="Times New Roman" w:hAnsi="Verdana" w:cs="Times New Roman"/>
          <w:b/>
          <w:bCs/>
          <w:sz w:val="20"/>
          <w:szCs w:val="20"/>
        </w:rPr>
        <w:t>Table Manners:</w:t>
      </w:r>
    </w:p>
    <w:p w:rsidR="00801F84" w:rsidRPr="00801F84" w:rsidRDefault="00801F84" w:rsidP="00801F84">
      <w:pPr>
        <w:spacing w:beforeAutospacing="1" w:after="100" w:afterAutospacing="1" w:line="240" w:lineRule="auto"/>
        <w:rPr>
          <w:rFonts w:ascii="Times New Roman" w:eastAsia="Times New Roman" w:hAnsi="Times New Roman" w:cs="Times New Roman"/>
          <w:sz w:val="20"/>
          <w:szCs w:val="20"/>
        </w:rPr>
      </w:pPr>
      <w:r w:rsidRPr="00801F84">
        <w:rPr>
          <w:rFonts w:ascii="Verdana" w:eastAsia="Times New Roman" w:hAnsi="Verdana" w:cs="Times New Roman"/>
          <w:sz w:val="20"/>
          <w:szCs w:val="20"/>
        </w:rPr>
        <w:t>Unfold your napkin and place it on your lap. When you are finished, place it loosely on the table, not on the plate</w:t>
      </w:r>
    </w:p>
    <w:p w:rsidR="00801F84" w:rsidRPr="00801F84" w:rsidRDefault="00801F84" w:rsidP="00801F84">
      <w:pPr>
        <w:spacing w:before="100" w:beforeAutospacing="1" w:after="100" w:afterAutospacing="1" w:line="240" w:lineRule="auto"/>
        <w:rPr>
          <w:rFonts w:ascii="Times New Roman" w:eastAsia="Times New Roman" w:hAnsi="Times New Roman" w:cs="Times New Roman"/>
          <w:sz w:val="20"/>
          <w:szCs w:val="20"/>
        </w:rPr>
      </w:pPr>
      <w:r w:rsidRPr="00801F84">
        <w:rPr>
          <w:rFonts w:ascii="Verdana" w:eastAsia="Times New Roman" w:hAnsi="Verdana" w:cs="Times New Roman"/>
          <w:sz w:val="20"/>
          <w:szCs w:val="20"/>
        </w:rPr>
        <w:t>Keep elbows off the table. Keep your left hand in your lap unless you are using it.</w:t>
      </w:r>
    </w:p>
    <w:p w:rsidR="00801F84" w:rsidRPr="00801F84" w:rsidRDefault="00801F84" w:rsidP="00801F84">
      <w:pPr>
        <w:spacing w:before="100" w:beforeAutospacing="1" w:after="100" w:afterAutospacing="1" w:line="240" w:lineRule="auto"/>
        <w:rPr>
          <w:rFonts w:ascii="Times New Roman" w:eastAsia="Times New Roman" w:hAnsi="Times New Roman" w:cs="Times New Roman"/>
          <w:sz w:val="20"/>
          <w:szCs w:val="20"/>
        </w:rPr>
      </w:pPr>
      <w:r w:rsidRPr="00801F84">
        <w:rPr>
          <w:rFonts w:ascii="Verdana" w:eastAsia="Times New Roman" w:hAnsi="Verdana" w:cs="Times New Roman"/>
          <w:sz w:val="20"/>
          <w:szCs w:val="20"/>
        </w:rPr>
        <w:t>Do not talk with your mouth full. Chew with your mouth closed.</w:t>
      </w:r>
    </w:p>
    <w:p w:rsidR="00801F84" w:rsidRPr="00801F84" w:rsidRDefault="00801F84" w:rsidP="00801F84">
      <w:pPr>
        <w:spacing w:before="100" w:beforeAutospacing="1" w:after="100" w:afterAutospacing="1" w:line="240" w:lineRule="auto"/>
        <w:rPr>
          <w:rFonts w:ascii="Times New Roman" w:eastAsia="Times New Roman" w:hAnsi="Times New Roman" w:cs="Times New Roman"/>
          <w:sz w:val="20"/>
          <w:szCs w:val="20"/>
        </w:rPr>
      </w:pPr>
      <w:r w:rsidRPr="00801F84">
        <w:rPr>
          <w:rFonts w:ascii="Verdana" w:eastAsia="Times New Roman" w:hAnsi="Verdana" w:cs="Times New Roman"/>
          <w:sz w:val="20"/>
          <w:szCs w:val="20"/>
        </w:rPr>
        <w:t>Guests should do their best to mingle and make light conversation with everyone. Do not talk excessively loudly. Give others equal opportunities for conversation. Talk about cheerful, pleasant things at the table.</w:t>
      </w:r>
    </w:p>
    <w:p w:rsidR="00801F84" w:rsidRPr="00801F84" w:rsidRDefault="00801F84" w:rsidP="00801F84">
      <w:pPr>
        <w:spacing w:before="100" w:beforeAutospacing="1" w:after="100" w:afterAutospacing="1" w:line="240" w:lineRule="auto"/>
        <w:rPr>
          <w:rFonts w:ascii="Times New Roman" w:eastAsia="Times New Roman" w:hAnsi="Times New Roman" w:cs="Times New Roman"/>
          <w:sz w:val="20"/>
          <w:szCs w:val="20"/>
        </w:rPr>
      </w:pPr>
      <w:r w:rsidRPr="00801F84">
        <w:rPr>
          <w:rFonts w:ascii="Verdana" w:eastAsia="Times New Roman" w:hAnsi="Verdana" w:cs="Times New Roman"/>
          <w:sz w:val="20"/>
          <w:szCs w:val="20"/>
        </w:rPr>
        <w:t xml:space="preserve">Don't clean up spills with your own napkin and don't touch items that have dropped on the floor. You can use your napkin to protect yourself from spills. Then, simply and politely ask your server to clean up and to bring you a replacement for the soiled napkin or dirty utensil. </w:t>
      </w:r>
    </w:p>
    <w:p w:rsidR="00801F84" w:rsidRPr="00801F84" w:rsidRDefault="00801F84" w:rsidP="00801F84">
      <w:pPr>
        <w:spacing w:before="100" w:beforeAutospacing="1" w:after="100" w:afterAutospacing="1" w:line="240" w:lineRule="auto"/>
        <w:rPr>
          <w:rFonts w:ascii="Times New Roman" w:eastAsia="Times New Roman" w:hAnsi="Times New Roman" w:cs="Times New Roman"/>
          <w:sz w:val="20"/>
          <w:szCs w:val="20"/>
        </w:rPr>
      </w:pPr>
      <w:r w:rsidRPr="00801F84">
        <w:rPr>
          <w:rFonts w:ascii="Verdana" w:eastAsia="Times New Roman" w:hAnsi="Verdana" w:cs="Times New Roman"/>
          <w:sz w:val="20"/>
          <w:szCs w:val="20"/>
        </w:rPr>
        <w:t>Loud eating noises such as slurping and burping are very impolite. The number one sin of dinner table etiquette!</w:t>
      </w:r>
    </w:p>
    <w:p w:rsidR="00801F84" w:rsidRPr="00801F84" w:rsidRDefault="00801F84" w:rsidP="00801F84">
      <w:pPr>
        <w:spacing w:before="100" w:beforeAutospacing="1" w:after="100" w:afterAutospacing="1" w:line="240" w:lineRule="auto"/>
        <w:rPr>
          <w:rFonts w:ascii="Times New Roman" w:eastAsia="Times New Roman" w:hAnsi="Times New Roman" w:cs="Times New Roman"/>
          <w:sz w:val="20"/>
          <w:szCs w:val="20"/>
        </w:rPr>
      </w:pPr>
      <w:r w:rsidRPr="00801F84">
        <w:rPr>
          <w:rFonts w:ascii="Verdana" w:eastAsia="Times New Roman" w:hAnsi="Verdana" w:cs="Times New Roman"/>
          <w:sz w:val="20"/>
          <w:szCs w:val="20"/>
        </w:rPr>
        <w:t xml:space="preserve">Do not blow your nose at the dinner table. Excuse yourself to visit the restroom. Wash your hands before returning to the dining room. If you cough, cover your mouth with your napkin to stop the spread of germs and muffle the noise. If your cough becomes unmanageable, excuse yourself to visit the restroom. Wash your hands before returning to the dining room. </w:t>
      </w:r>
    </w:p>
    <w:p w:rsidR="00801F84" w:rsidRPr="00801F84" w:rsidRDefault="00801F84" w:rsidP="00801F84">
      <w:pPr>
        <w:spacing w:before="100" w:beforeAutospacing="1" w:after="100" w:afterAutospacing="1" w:line="240" w:lineRule="auto"/>
        <w:rPr>
          <w:rFonts w:ascii="Times New Roman" w:eastAsia="Times New Roman" w:hAnsi="Times New Roman" w:cs="Times New Roman"/>
          <w:sz w:val="20"/>
          <w:szCs w:val="20"/>
        </w:rPr>
      </w:pPr>
      <w:r w:rsidRPr="00801F84">
        <w:rPr>
          <w:rFonts w:ascii="Verdana" w:eastAsia="Times New Roman" w:hAnsi="Verdana" w:cs="Times New Roman"/>
          <w:sz w:val="20"/>
          <w:szCs w:val="20"/>
        </w:rPr>
        <w:t>Turn off your cell phone or switch it to silent or vibrate mode before sitting down to eat, and leave it in your pocket or purse. It is impolite to answer a phone during dinner. If you must make or take a call, excuse yourself from the table and step outside of the restaurant.</w:t>
      </w:r>
    </w:p>
    <w:p w:rsidR="00801F84" w:rsidRPr="00801F84" w:rsidRDefault="00801F84" w:rsidP="00801F84">
      <w:pPr>
        <w:spacing w:before="100" w:beforeAutospacing="1" w:after="100" w:afterAutospacing="1" w:line="240" w:lineRule="auto"/>
        <w:rPr>
          <w:rFonts w:ascii="Times New Roman" w:eastAsia="Times New Roman" w:hAnsi="Times New Roman" w:cs="Times New Roman"/>
          <w:sz w:val="20"/>
          <w:szCs w:val="20"/>
        </w:rPr>
      </w:pPr>
      <w:r w:rsidRPr="00801F84">
        <w:rPr>
          <w:rFonts w:ascii="Verdana" w:eastAsia="Times New Roman" w:hAnsi="Verdana" w:cs="Times New Roman"/>
          <w:sz w:val="20"/>
          <w:szCs w:val="20"/>
        </w:rPr>
        <w:t>Do not use a toothpick or apply makeup at the table.</w:t>
      </w:r>
    </w:p>
    <w:p w:rsidR="00801F84" w:rsidRPr="00801F84" w:rsidRDefault="00801F84" w:rsidP="00801F84">
      <w:pPr>
        <w:spacing w:before="100" w:beforeAutospacing="1" w:after="100" w:afterAutospacing="1" w:line="240" w:lineRule="auto"/>
        <w:rPr>
          <w:rFonts w:ascii="Times New Roman" w:eastAsia="Times New Roman" w:hAnsi="Times New Roman" w:cs="Times New Roman"/>
          <w:sz w:val="20"/>
          <w:szCs w:val="20"/>
        </w:rPr>
      </w:pPr>
      <w:r w:rsidRPr="00801F84">
        <w:rPr>
          <w:rFonts w:ascii="Verdana" w:eastAsia="Times New Roman" w:hAnsi="Verdana" w:cs="Times New Roman"/>
          <w:sz w:val="20"/>
          <w:szCs w:val="20"/>
        </w:rPr>
        <w:t>Say "Excuse me," or "I'll be right back," before leaving the table. Do not say that you are going to the restroom.</w:t>
      </w:r>
    </w:p>
    <w:p w:rsidR="00801F84" w:rsidRPr="00801F84" w:rsidRDefault="00801F84" w:rsidP="00801F84">
      <w:pPr>
        <w:spacing w:before="100" w:beforeAutospacing="1" w:after="100" w:afterAutospacing="1" w:line="240" w:lineRule="auto"/>
        <w:rPr>
          <w:rFonts w:ascii="Times New Roman" w:eastAsia="Times New Roman" w:hAnsi="Times New Roman" w:cs="Times New Roman"/>
          <w:sz w:val="20"/>
          <w:szCs w:val="20"/>
        </w:rPr>
      </w:pPr>
      <w:r w:rsidRPr="00801F84">
        <w:rPr>
          <w:rFonts w:ascii="Verdana" w:eastAsia="Times New Roman" w:hAnsi="Verdana" w:cs="Times New Roman"/>
          <w:sz w:val="20"/>
          <w:szCs w:val="20"/>
        </w:rPr>
        <w:t>Whenever a woman leaves the table or returns to sit, all men seated with her should stand up.</w:t>
      </w:r>
    </w:p>
    <w:p w:rsidR="00801F84" w:rsidRPr="00801F84" w:rsidRDefault="00801F84" w:rsidP="00801F84">
      <w:pPr>
        <w:spacing w:before="100" w:beforeAutospacing="1" w:after="100" w:afterAutospacing="1" w:line="240" w:lineRule="auto"/>
        <w:rPr>
          <w:rFonts w:ascii="Times New Roman" w:eastAsia="Times New Roman" w:hAnsi="Times New Roman" w:cs="Times New Roman"/>
          <w:sz w:val="20"/>
          <w:szCs w:val="20"/>
        </w:rPr>
      </w:pPr>
      <w:r w:rsidRPr="00801F84">
        <w:rPr>
          <w:rFonts w:ascii="Verdana" w:eastAsia="Times New Roman" w:hAnsi="Verdana" w:cs="Times New Roman"/>
          <w:sz w:val="20"/>
          <w:szCs w:val="20"/>
        </w:rPr>
        <w:t>Do not push your dishes away from you or stack them for the waiter when you are finished. Leave plates and glasses where they are.</w:t>
      </w:r>
    </w:p>
    <w:p w:rsidR="00801F84" w:rsidRPr="00801F84" w:rsidRDefault="00801F84" w:rsidP="00801F84">
      <w:pPr>
        <w:spacing w:before="100" w:beforeAutospacing="1" w:after="100" w:afterAutospacing="1" w:line="240" w:lineRule="auto"/>
        <w:rPr>
          <w:rFonts w:ascii="Times New Roman" w:eastAsia="Times New Roman" w:hAnsi="Times New Roman" w:cs="Times New Roman"/>
          <w:sz w:val="20"/>
          <w:szCs w:val="20"/>
        </w:rPr>
      </w:pPr>
      <w:r w:rsidRPr="00801F84">
        <w:rPr>
          <w:rFonts w:ascii="Verdana" w:eastAsia="Times New Roman" w:hAnsi="Verdana" w:cs="Times New Roman"/>
          <w:b/>
          <w:bCs/>
          <w:sz w:val="20"/>
          <w:szCs w:val="20"/>
        </w:rPr>
        <w:br/>
        <w:t>Wine:</w:t>
      </w:r>
    </w:p>
    <w:p w:rsidR="00801F84" w:rsidRPr="00801F84" w:rsidRDefault="00801F84" w:rsidP="00801F84">
      <w:pPr>
        <w:spacing w:beforeAutospacing="1" w:after="100" w:afterAutospacing="1" w:line="240" w:lineRule="auto"/>
        <w:rPr>
          <w:rFonts w:ascii="Times New Roman" w:eastAsia="Times New Roman" w:hAnsi="Times New Roman" w:cs="Times New Roman"/>
          <w:sz w:val="20"/>
          <w:szCs w:val="20"/>
        </w:rPr>
      </w:pPr>
      <w:r w:rsidRPr="00801F84">
        <w:rPr>
          <w:rFonts w:ascii="Verdana" w:eastAsia="Times New Roman" w:hAnsi="Verdana" w:cs="Times New Roman"/>
          <w:sz w:val="20"/>
          <w:szCs w:val="20"/>
        </w:rPr>
        <w:t>Never turn a wine glass upside down to decline wine. It is more polite to let the wine be poured and not draw attention. Otherwise, hold your hand over the wine glass to signal that you don't want any wine.</w:t>
      </w:r>
    </w:p>
    <w:p w:rsidR="00801F84" w:rsidRPr="00801F84" w:rsidRDefault="00801F84" w:rsidP="00801F84">
      <w:pPr>
        <w:spacing w:before="100" w:beforeAutospacing="1" w:after="100" w:afterAutospacing="1" w:line="240" w:lineRule="auto"/>
        <w:rPr>
          <w:rFonts w:ascii="Times New Roman" w:eastAsia="Times New Roman" w:hAnsi="Times New Roman" w:cs="Times New Roman"/>
          <w:sz w:val="20"/>
          <w:szCs w:val="20"/>
        </w:rPr>
      </w:pPr>
      <w:r w:rsidRPr="00801F84">
        <w:rPr>
          <w:rFonts w:ascii="Verdana" w:eastAsia="Times New Roman" w:hAnsi="Verdana" w:cs="Times New Roman"/>
          <w:sz w:val="20"/>
          <w:szCs w:val="20"/>
        </w:rPr>
        <w:lastRenderedPageBreak/>
        <w:t xml:space="preserve">Hold your wine glass by the stem, not the rim. See </w:t>
      </w:r>
      <w:hyperlink r:id="rId79" w:history="1">
        <w:r w:rsidRPr="00801F84">
          <w:rPr>
            <w:rFonts w:ascii="Verdana" w:eastAsia="Times New Roman" w:hAnsi="Verdana" w:cs="Times New Roman"/>
            <w:color w:val="0000CC"/>
            <w:sz w:val="20"/>
            <w:u w:val="single"/>
          </w:rPr>
          <w:t>How To Successfully Taste Wine - Wine Tasting Basics</w:t>
        </w:r>
      </w:hyperlink>
      <w:r w:rsidRPr="00801F84">
        <w:rPr>
          <w:rFonts w:ascii="Verdana" w:eastAsia="Times New Roman" w:hAnsi="Verdana" w:cs="Times New Roman"/>
          <w:color w:val="0000CC"/>
          <w:sz w:val="20"/>
        </w:rPr>
        <w:t>.</w:t>
      </w:r>
    </w:p>
    <w:p w:rsidR="00801F84" w:rsidRPr="00801F84" w:rsidRDefault="00801F84" w:rsidP="00801F84">
      <w:pPr>
        <w:spacing w:before="100" w:beforeAutospacing="1" w:after="100" w:afterAutospacing="1" w:line="240" w:lineRule="auto"/>
        <w:rPr>
          <w:rFonts w:ascii="Times New Roman" w:eastAsia="Times New Roman" w:hAnsi="Times New Roman" w:cs="Times New Roman"/>
          <w:sz w:val="20"/>
          <w:szCs w:val="20"/>
        </w:rPr>
      </w:pPr>
      <w:r w:rsidRPr="00801F84">
        <w:rPr>
          <w:rFonts w:ascii="Verdana" w:eastAsia="Times New Roman" w:hAnsi="Verdana" w:cs="Times New Roman"/>
          <w:sz w:val="20"/>
          <w:szCs w:val="20"/>
        </w:rPr>
        <w:t>Where a different wine is served with each course, it is quite acceptable to not finish each glass.</w:t>
      </w:r>
      <w:r w:rsidRPr="00801F84">
        <w:rPr>
          <w:rFonts w:ascii="Verdana" w:eastAsia="Times New Roman" w:hAnsi="Verdana" w:cs="Times New Roman"/>
          <w:sz w:val="20"/>
          <w:szCs w:val="20"/>
        </w:rPr>
        <w:br/>
        <w:t> </w:t>
      </w:r>
    </w:p>
    <w:p w:rsidR="00801F84" w:rsidRPr="00801F84" w:rsidRDefault="00801F84" w:rsidP="00801F84">
      <w:pPr>
        <w:spacing w:after="0" w:line="240" w:lineRule="auto"/>
        <w:rPr>
          <w:rFonts w:ascii="Times New Roman" w:eastAsia="Times New Roman" w:hAnsi="Times New Roman" w:cs="Times New Roman"/>
          <w:sz w:val="24"/>
          <w:szCs w:val="24"/>
        </w:rPr>
      </w:pPr>
      <w:r w:rsidRPr="00801F84">
        <w:rPr>
          <w:rFonts w:ascii="Times New Roman" w:eastAsia="Times New Roman" w:hAnsi="Times New Roman" w:cs="Times New Roman"/>
          <w:sz w:val="24"/>
          <w:szCs w:val="24"/>
        </w:rPr>
        <w:pict>
          <v:rect id="_x0000_i1363" style="width:0;height:1.5pt" o:hralign="center" o:hrstd="t" o:hr="t" fillcolor="#aca899" stroked="f"/>
        </w:pict>
      </w:r>
    </w:p>
    <w:p w:rsidR="00801F84" w:rsidRPr="00801F84" w:rsidRDefault="00801F84" w:rsidP="00801F84">
      <w:pPr>
        <w:spacing w:before="100" w:beforeAutospacing="1" w:after="100" w:afterAutospacing="1" w:line="240" w:lineRule="auto"/>
        <w:rPr>
          <w:rFonts w:ascii="Times New Roman" w:eastAsia="Times New Roman" w:hAnsi="Times New Roman" w:cs="Times New Roman"/>
          <w:sz w:val="24"/>
          <w:szCs w:val="24"/>
        </w:rPr>
      </w:pPr>
      <w:r w:rsidRPr="00801F84">
        <w:rPr>
          <w:rFonts w:ascii="Verdana" w:eastAsia="Times New Roman" w:hAnsi="Verdana" w:cs="Times New Roman"/>
          <w:b/>
          <w:bCs/>
          <w:color w:val="800000"/>
          <w:sz w:val="24"/>
          <w:szCs w:val="24"/>
        </w:rPr>
        <w:t>Dividing or sharing the restaurant bill with others:</w:t>
      </w:r>
    </w:p>
    <w:p w:rsidR="00801F84" w:rsidRPr="00801F84" w:rsidRDefault="00801F84" w:rsidP="00801F84">
      <w:pPr>
        <w:spacing w:beforeAutospacing="1" w:after="100" w:afterAutospacing="1" w:line="240" w:lineRule="auto"/>
        <w:rPr>
          <w:rFonts w:ascii="Times New Roman" w:eastAsia="Times New Roman" w:hAnsi="Times New Roman" w:cs="Times New Roman"/>
          <w:sz w:val="20"/>
          <w:szCs w:val="20"/>
        </w:rPr>
      </w:pPr>
      <w:r w:rsidRPr="00801F84">
        <w:rPr>
          <w:rFonts w:ascii="Verdana" w:eastAsia="Times New Roman" w:hAnsi="Verdana" w:cs="Times New Roman"/>
          <w:sz w:val="20"/>
          <w:szCs w:val="20"/>
        </w:rPr>
        <w:t xml:space="preserve">Always assume that if you’re dining in a group of more than 6 people (3 couples), that the check is going to be divided evenly among everyone. </w:t>
      </w:r>
    </w:p>
    <w:p w:rsidR="00801F84" w:rsidRPr="00801F84" w:rsidRDefault="00801F84" w:rsidP="00801F84">
      <w:pPr>
        <w:spacing w:before="100" w:beforeAutospacing="1" w:after="100" w:afterAutospacing="1" w:line="240" w:lineRule="auto"/>
        <w:rPr>
          <w:rFonts w:ascii="Times New Roman" w:eastAsia="Times New Roman" w:hAnsi="Times New Roman" w:cs="Times New Roman"/>
          <w:sz w:val="20"/>
          <w:szCs w:val="20"/>
        </w:rPr>
      </w:pPr>
      <w:r w:rsidRPr="00801F84">
        <w:rPr>
          <w:rFonts w:ascii="Verdana" w:eastAsia="Times New Roman" w:hAnsi="Verdana" w:cs="Times New Roman"/>
          <w:sz w:val="20"/>
          <w:szCs w:val="20"/>
        </w:rPr>
        <w:t xml:space="preserve">When dining when other couples, </w:t>
      </w:r>
      <w:proofErr w:type="gramStart"/>
      <w:r w:rsidRPr="00801F84">
        <w:rPr>
          <w:rFonts w:ascii="Verdana" w:eastAsia="Times New Roman" w:hAnsi="Verdana" w:cs="Times New Roman"/>
          <w:sz w:val="20"/>
          <w:szCs w:val="20"/>
        </w:rPr>
        <w:t>If</w:t>
      </w:r>
      <w:proofErr w:type="gramEnd"/>
      <w:r w:rsidRPr="00801F84">
        <w:rPr>
          <w:rFonts w:ascii="Verdana" w:eastAsia="Times New Roman" w:hAnsi="Verdana" w:cs="Times New Roman"/>
          <w:sz w:val="20"/>
          <w:szCs w:val="20"/>
        </w:rPr>
        <w:t xml:space="preserve"> you </w:t>
      </w:r>
      <w:r w:rsidRPr="00801F84">
        <w:rPr>
          <w:rFonts w:ascii="Verdana" w:eastAsia="Times New Roman" w:hAnsi="Verdana" w:cs="Times New Roman"/>
          <w:i/>
          <w:iCs/>
          <w:sz w:val="20"/>
        </w:rPr>
        <w:t>know</w:t>
      </w:r>
      <w:r w:rsidRPr="00801F84">
        <w:rPr>
          <w:rFonts w:ascii="Verdana" w:eastAsia="Times New Roman" w:hAnsi="Verdana" w:cs="Times New Roman"/>
          <w:sz w:val="20"/>
          <w:szCs w:val="20"/>
        </w:rPr>
        <w:t xml:space="preserve"> you’re going to ask for a separate check, tell the server </w:t>
      </w:r>
      <w:r w:rsidRPr="00801F84">
        <w:rPr>
          <w:rFonts w:ascii="Verdana" w:eastAsia="Times New Roman" w:hAnsi="Verdana" w:cs="Times New Roman"/>
          <w:sz w:val="20"/>
        </w:rPr>
        <w:t>before you order</w:t>
      </w:r>
      <w:r w:rsidRPr="00801F84">
        <w:rPr>
          <w:rFonts w:ascii="Verdana" w:eastAsia="Times New Roman" w:hAnsi="Verdana" w:cs="Times New Roman"/>
          <w:sz w:val="20"/>
          <w:szCs w:val="20"/>
        </w:rPr>
        <w:t xml:space="preserve"> so that the process is simplified later. </w:t>
      </w:r>
    </w:p>
    <w:p w:rsidR="00801F84" w:rsidRPr="00801F84" w:rsidRDefault="00801F84" w:rsidP="00801F84">
      <w:pPr>
        <w:spacing w:before="100" w:beforeAutospacing="1" w:after="100" w:afterAutospacing="1" w:line="240" w:lineRule="auto"/>
        <w:rPr>
          <w:rFonts w:ascii="Times New Roman" w:eastAsia="Times New Roman" w:hAnsi="Times New Roman" w:cs="Times New Roman"/>
          <w:sz w:val="20"/>
          <w:szCs w:val="20"/>
        </w:rPr>
      </w:pPr>
      <w:r w:rsidRPr="00801F84">
        <w:rPr>
          <w:rFonts w:ascii="Verdana" w:eastAsia="Times New Roman" w:hAnsi="Verdana" w:cs="Times New Roman"/>
          <w:sz w:val="20"/>
          <w:szCs w:val="20"/>
        </w:rPr>
        <w:t xml:space="preserve">Take into account any significant ($15 or more) price differences in orders. If someone only orders soup and everyone else orders 2 to 3 courses, it’s not fair to make them pay the same. </w:t>
      </w:r>
    </w:p>
    <w:p w:rsidR="00801F84" w:rsidRPr="00801F84" w:rsidRDefault="00801F84" w:rsidP="00801F84">
      <w:pPr>
        <w:spacing w:after="100" w:line="240" w:lineRule="auto"/>
        <w:rPr>
          <w:rFonts w:ascii="Times New Roman" w:eastAsia="Times New Roman" w:hAnsi="Times New Roman" w:cs="Times New Roman"/>
          <w:sz w:val="20"/>
          <w:szCs w:val="20"/>
        </w:rPr>
      </w:pPr>
      <w:r w:rsidRPr="00801F84">
        <w:rPr>
          <w:rFonts w:ascii="Verdana" w:eastAsia="Times New Roman" w:hAnsi="Verdana" w:cs="Times New Roman"/>
          <w:sz w:val="20"/>
          <w:szCs w:val="20"/>
        </w:rPr>
        <w:t>If there are a couple people not drinking alcohol while the rest of the group is, separate the beverage total to take this into account and don’t overcharge the non-drinkers.</w:t>
      </w:r>
      <w:r w:rsidRPr="00801F84">
        <w:rPr>
          <w:rFonts w:ascii="Verdana" w:eastAsia="Times New Roman" w:hAnsi="Verdana" w:cs="Times New Roman"/>
          <w:sz w:val="20"/>
          <w:szCs w:val="20"/>
        </w:rPr>
        <w:br/>
        <w:t> </w:t>
      </w:r>
    </w:p>
    <w:p w:rsidR="00801F84" w:rsidRPr="00801F84" w:rsidRDefault="00801F84" w:rsidP="00801F84">
      <w:pPr>
        <w:spacing w:after="0" w:line="240" w:lineRule="auto"/>
        <w:rPr>
          <w:rFonts w:ascii="Times New Roman" w:eastAsia="Times New Roman" w:hAnsi="Times New Roman" w:cs="Times New Roman"/>
          <w:sz w:val="24"/>
          <w:szCs w:val="24"/>
        </w:rPr>
      </w:pPr>
      <w:r w:rsidRPr="00801F84">
        <w:rPr>
          <w:rFonts w:ascii="Times New Roman" w:eastAsia="Times New Roman" w:hAnsi="Times New Roman" w:cs="Times New Roman"/>
          <w:sz w:val="24"/>
          <w:szCs w:val="24"/>
        </w:rPr>
        <w:pict>
          <v:rect id="_x0000_i1364" style="width:0;height:1.5pt" o:hrstd="t" o:hr="t" fillcolor="#aca899" stroked="f"/>
        </w:pict>
      </w:r>
    </w:p>
    <w:p w:rsidR="00801F84" w:rsidRPr="00801F84" w:rsidRDefault="00801F84" w:rsidP="00801F84">
      <w:pPr>
        <w:spacing w:before="100" w:beforeAutospacing="1" w:after="100" w:afterAutospacing="1" w:line="240" w:lineRule="auto"/>
        <w:rPr>
          <w:rFonts w:ascii="Times New Roman" w:eastAsia="Times New Roman" w:hAnsi="Times New Roman" w:cs="Times New Roman"/>
          <w:sz w:val="24"/>
          <w:szCs w:val="24"/>
        </w:rPr>
      </w:pPr>
      <w:r w:rsidRPr="00801F84">
        <w:rPr>
          <w:rFonts w:ascii="Verdana" w:eastAsia="Times New Roman" w:hAnsi="Verdana" w:cs="Times New Roman"/>
          <w:b/>
          <w:bCs/>
          <w:color w:val="800000"/>
          <w:sz w:val="24"/>
          <w:szCs w:val="24"/>
        </w:rPr>
        <w:t>Proper tipping etiquette in a restaurant:</w:t>
      </w:r>
    </w:p>
    <w:p w:rsidR="00801F84" w:rsidRPr="00801F84" w:rsidRDefault="00801F84" w:rsidP="00801F84">
      <w:pPr>
        <w:spacing w:before="100" w:beforeAutospacing="1" w:after="100" w:afterAutospacing="1" w:line="240" w:lineRule="auto"/>
        <w:rPr>
          <w:rFonts w:ascii="Times New Roman" w:eastAsia="Times New Roman" w:hAnsi="Times New Roman" w:cs="Times New Roman"/>
          <w:sz w:val="24"/>
          <w:szCs w:val="24"/>
        </w:rPr>
      </w:pPr>
      <w:r w:rsidRPr="00801F84">
        <w:rPr>
          <w:rFonts w:ascii="Verdana" w:eastAsia="Times New Roman" w:hAnsi="Verdana" w:cs="Times New Roman"/>
          <w:sz w:val="20"/>
          <w:szCs w:val="20"/>
        </w:rPr>
        <w:t xml:space="preserve">At a restaurant, always leave a tip. Tips can vary from 15% to 25%.  </w:t>
      </w:r>
    </w:p>
    <w:p w:rsidR="00801F84" w:rsidRPr="00801F84" w:rsidRDefault="00801F84" w:rsidP="00801F84">
      <w:pPr>
        <w:spacing w:beforeAutospacing="1" w:after="100" w:afterAutospacing="1" w:line="240" w:lineRule="auto"/>
        <w:rPr>
          <w:rFonts w:ascii="Times New Roman" w:eastAsia="Times New Roman" w:hAnsi="Times New Roman" w:cs="Times New Roman"/>
          <w:sz w:val="24"/>
          <w:szCs w:val="24"/>
        </w:rPr>
      </w:pPr>
      <w:r w:rsidRPr="00801F84">
        <w:rPr>
          <w:rFonts w:ascii="Verdana" w:eastAsia="Times New Roman" w:hAnsi="Verdana" w:cs="Times New Roman"/>
          <w:color w:val="800000"/>
          <w:sz w:val="20"/>
          <w:szCs w:val="20"/>
        </w:rPr>
        <w:t xml:space="preserve">Waiter: </w:t>
      </w:r>
      <w:r w:rsidRPr="00801F84">
        <w:rPr>
          <w:rFonts w:ascii="Verdana" w:eastAsia="Times New Roman" w:hAnsi="Verdana" w:cs="Times New Roman"/>
          <w:sz w:val="20"/>
          <w:szCs w:val="20"/>
        </w:rPr>
        <w:t>15% to 20% of the bill; 25% for extraordinary service</w:t>
      </w:r>
      <w:r w:rsidRPr="00801F84">
        <w:rPr>
          <w:rFonts w:ascii="Verdana" w:eastAsia="Times New Roman" w:hAnsi="Verdana" w:cs="Times New Roman"/>
          <w:color w:val="800000"/>
          <w:sz w:val="20"/>
          <w:szCs w:val="20"/>
        </w:rPr>
        <w:br/>
      </w:r>
      <w:r w:rsidRPr="00801F84">
        <w:rPr>
          <w:rFonts w:ascii="Verdana" w:eastAsia="Times New Roman" w:hAnsi="Verdana" w:cs="Times New Roman"/>
          <w:color w:val="800000"/>
          <w:sz w:val="20"/>
          <w:szCs w:val="20"/>
        </w:rPr>
        <w:br/>
        <w:t xml:space="preserve">Wine steward: </w:t>
      </w:r>
      <w:r w:rsidRPr="00801F84">
        <w:rPr>
          <w:rFonts w:ascii="Verdana" w:eastAsia="Times New Roman" w:hAnsi="Verdana" w:cs="Times New Roman"/>
          <w:sz w:val="20"/>
          <w:szCs w:val="20"/>
        </w:rPr>
        <w:t>15% of wine bill</w:t>
      </w:r>
      <w:r w:rsidRPr="00801F84">
        <w:rPr>
          <w:rFonts w:ascii="Verdana" w:eastAsia="Times New Roman" w:hAnsi="Verdana" w:cs="Times New Roman"/>
          <w:color w:val="800000"/>
          <w:sz w:val="20"/>
          <w:szCs w:val="20"/>
        </w:rPr>
        <w:br/>
      </w:r>
      <w:r w:rsidRPr="00801F84">
        <w:rPr>
          <w:rFonts w:ascii="Verdana" w:eastAsia="Times New Roman" w:hAnsi="Verdana" w:cs="Times New Roman"/>
          <w:color w:val="800000"/>
          <w:sz w:val="20"/>
          <w:szCs w:val="20"/>
        </w:rPr>
        <w:br/>
        <w:t xml:space="preserve">Bartender: </w:t>
      </w:r>
      <w:r w:rsidRPr="00801F84">
        <w:rPr>
          <w:rFonts w:ascii="Verdana" w:eastAsia="Times New Roman" w:hAnsi="Verdana" w:cs="Times New Roman"/>
          <w:sz w:val="20"/>
          <w:szCs w:val="20"/>
        </w:rPr>
        <w:t>10% to 15% of bar bill</w:t>
      </w:r>
      <w:r w:rsidRPr="00801F84">
        <w:rPr>
          <w:rFonts w:ascii="Verdana" w:eastAsia="Times New Roman" w:hAnsi="Verdana" w:cs="Times New Roman"/>
          <w:color w:val="800000"/>
          <w:sz w:val="20"/>
          <w:szCs w:val="20"/>
        </w:rPr>
        <w:br/>
      </w:r>
      <w:r w:rsidRPr="00801F84">
        <w:rPr>
          <w:rFonts w:ascii="Verdana" w:eastAsia="Times New Roman" w:hAnsi="Verdana" w:cs="Times New Roman"/>
          <w:color w:val="800000"/>
          <w:sz w:val="20"/>
          <w:szCs w:val="20"/>
        </w:rPr>
        <w:br/>
        <w:t xml:space="preserve">Coat check: </w:t>
      </w:r>
      <w:r w:rsidRPr="00801F84">
        <w:rPr>
          <w:rFonts w:ascii="Verdana" w:eastAsia="Times New Roman" w:hAnsi="Verdana" w:cs="Times New Roman"/>
          <w:sz w:val="20"/>
          <w:szCs w:val="20"/>
        </w:rPr>
        <w:t>$1.00 per coat</w:t>
      </w:r>
      <w:r w:rsidRPr="00801F84">
        <w:rPr>
          <w:rFonts w:ascii="Verdana" w:eastAsia="Times New Roman" w:hAnsi="Verdana" w:cs="Times New Roman"/>
          <w:color w:val="800000"/>
          <w:sz w:val="20"/>
          <w:szCs w:val="20"/>
        </w:rPr>
        <w:br/>
      </w:r>
      <w:r w:rsidRPr="00801F84">
        <w:rPr>
          <w:rFonts w:ascii="Verdana" w:eastAsia="Times New Roman" w:hAnsi="Verdana" w:cs="Times New Roman"/>
          <w:color w:val="800000"/>
          <w:sz w:val="20"/>
          <w:szCs w:val="20"/>
        </w:rPr>
        <w:br/>
        <w:t xml:space="preserve">Car attendant: </w:t>
      </w:r>
      <w:r w:rsidRPr="00801F84">
        <w:rPr>
          <w:rFonts w:ascii="Verdana" w:eastAsia="Times New Roman" w:hAnsi="Verdana" w:cs="Times New Roman"/>
          <w:sz w:val="20"/>
          <w:szCs w:val="20"/>
        </w:rPr>
        <w:t xml:space="preserve">$2.00 to $5.00 </w:t>
      </w:r>
    </w:p>
    <w:p w:rsidR="00801F84" w:rsidRPr="00801F84" w:rsidRDefault="00801F84" w:rsidP="00801F84">
      <w:pPr>
        <w:spacing w:before="100" w:beforeAutospacing="1" w:after="100" w:afterAutospacing="1" w:line="240" w:lineRule="auto"/>
        <w:rPr>
          <w:rFonts w:ascii="Times New Roman" w:eastAsia="Times New Roman" w:hAnsi="Times New Roman" w:cs="Times New Roman"/>
          <w:sz w:val="24"/>
          <w:szCs w:val="24"/>
        </w:rPr>
      </w:pPr>
      <w:r w:rsidRPr="00801F84">
        <w:rPr>
          <w:rFonts w:ascii="Verdana" w:eastAsia="Times New Roman" w:hAnsi="Verdana" w:cs="Times New Roman"/>
          <w:sz w:val="20"/>
          <w:szCs w:val="20"/>
        </w:rPr>
        <w:br/>
        <w:t xml:space="preserve">Remember that the amount you tip reflects the </w:t>
      </w:r>
      <w:r w:rsidRPr="00801F84">
        <w:rPr>
          <w:rFonts w:ascii="Verdana" w:eastAsia="Times New Roman" w:hAnsi="Verdana" w:cs="Times New Roman"/>
          <w:b/>
          <w:bCs/>
          <w:color w:val="CC0000"/>
          <w:sz w:val="20"/>
          <w:szCs w:val="20"/>
          <w:u w:val="single"/>
        </w:rPr>
        <w:t>total price before any coupons, gift certificates, etc</w:t>
      </w:r>
      <w:r w:rsidRPr="00801F84">
        <w:rPr>
          <w:rFonts w:ascii="Verdana" w:eastAsia="Times New Roman" w:hAnsi="Verdana" w:cs="Times New Roman"/>
          <w:b/>
          <w:bCs/>
          <w:color w:val="CC0000"/>
          <w:sz w:val="20"/>
          <w:szCs w:val="20"/>
        </w:rPr>
        <w:t>.</w:t>
      </w:r>
      <w:r w:rsidRPr="00801F84">
        <w:rPr>
          <w:rFonts w:ascii="Verdana" w:eastAsia="Times New Roman" w:hAnsi="Verdana" w:cs="Times New Roman"/>
          <w:sz w:val="20"/>
          <w:szCs w:val="20"/>
        </w:rPr>
        <w:t xml:space="preserve"> Just because you get a discount, does not mean that your server did not serve up the full order.</w:t>
      </w:r>
      <w:r w:rsidRPr="00801F84">
        <w:rPr>
          <w:rFonts w:ascii="Verdana" w:eastAsia="Times New Roman" w:hAnsi="Verdana" w:cs="Times New Roman"/>
          <w:sz w:val="20"/>
          <w:szCs w:val="20"/>
        </w:rPr>
        <w:br/>
      </w:r>
      <w:r w:rsidRPr="00801F84">
        <w:rPr>
          <w:rFonts w:ascii="Verdana" w:eastAsia="Times New Roman" w:hAnsi="Verdana" w:cs="Times New Roman"/>
          <w:sz w:val="20"/>
          <w:szCs w:val="20"/>
        </w:rPr>
        <w:br/>
        <w:t>If the owner of the restaurant serves you himself, you should still tip him. He will divide the tip among those who work in the kitchen and dining room.</w:t>
      </w:r>
      <w:r w:rsidRPr="00801F84">
        <w:rPr>
          <w:rFonts w:ascii="Verdana" w:eastAsia="Times New Roman" w:hAnsi="Verdana" w:cs="Times New Roman"/>
          <w:sz w:val="20"/>
          <w:szCs w:val="20"/>
        </w:rPr>
        <w:br/>
        <w:t> </w:t>
      </w:r>
    </w:p>
    <w:p w:rsidR="00801F84" w:rsidRPr="00801F84" w:rsidRDefault="00801F84" w:rsidP="00801F84">
      <w:pPr>
        <w:spacing w:after="0" w:line="240" w:lineRule="auto"/>
        <w:rPr>
          <w:rFonts w:ascii="Times New Roman" w:eastAsia="Times New Roman" w:hAnsi="Times New Roman" w:cs="Times New Roman"/>
          <w:sz w:val="24"/>
          <w:szCs w:val="24"/>
        </w:rPr>
      </w:pPr>
      <w:r w:rsidRPr="00801F84">
        <w:rPr>
          <w:rFonts w:ascii="Times New Roman" w:eastAsia="Times New Roman" w:hAnsi="Times New Roman" w:cs="Times New Roman"/>
          <w:sz w:val="24"/>
          <w:szCs w:val="24"/>
        </w:rPr>
        <w:pict>
          <v:rect id="_x0000_i1365" style="width:0;height:1.5pt" o:hralign="center" o:hrstd="t" o:hr="t" fillcolor="#aca899" stroked="f"/>
        </w:pict>
      </w:r>
    </w:p>
    <w:p w:rsidR="00801F84" w:rsidRPr="00801F84" w:rsidRDefault="00801F84" w:rsidP="00801F84">
      <w:pPr>
        <w:spacing w:after="0" w:line="240" w:lineRule="auto"/>
        <w:rPr>
          <w:rFonts w:ascii="Times New Roman" w:eastAsia="Times New Roman" w:hAnsi="Times New Roman" w:cs="Times New Roman"/>
          <w:sz w:val="24"/>
          <w:szCs w:val="24"/>
        </w:rPr>
      </w:pPr>
      <w:r w:rsidRPr="00801F84">
        <w:rPr>
          <w:rFonts w:ascii="Times New Roman" w:eastAsia="Times New Roman" w:hAnsi="Times New Roman" w:cs="Times New Roman"/>
          <w:sz w:val="24"/>
          <w:szCs w:val="24"/>
        </w:rPr>
        <w:lastRenderedPageBreak/>
        <w:pict>
          <v:rect id="_x0000_i1366" style="width:0;height:1.5pt" o:hralign="center" o:hrstd="t" o:hr="t" fillcolor="#aca899" stroked="f"/>
        </w:pict>
      </w:r>
    </w:p>
    <w:p w:rsidR="00801F84" w:rsidRPr="00801F84" w:rsidRDefault="00801F84" w:rsidP="00801F84">
      <w:pPr>
        <w:spacing w:before="100" w:beforeAutospacing="1" w:after="100" w:afterAutospacing="1" w:line="240" w:lineRule="auto"/>
        <w:jc w:val="center"/>
        <w:rPr>
          <w:rFonts w:ascii="Verdana" w:eastAsia="Times New Roman" w:hAnsi="Verdana" w:cs="Times New Roman"/>
          <w:sz w:val="24"/>
          <w:szCs w:val="24"/>
        </w:rPr>
      </w:pPr>
      <w:r w:rsidRPr="00801F84">
        <w:rPr>
          <w:rFonts w:ascii="Verdana" w:eastAsia="Times New Roman" w:hAnsi="Verdana" w:cs="Times New Roman"/>
          <w:b/>
          <w:bCs/>
          <w:sz w:val="27"/>
        </w:rPr>
        <w:t>Specific food type etiquette guide:</w:t>
      </w:r>
    </w:p>
    <w:tbl>
      <w:tblPr>
        <w:tblpPr w:leftFromText="45" w:rightFromText="45" w:vertAnchor="text" w:tblpXSpec="right" w:tblpYSpec="center"/>
        <w:tblW w:w="1650" w:type="pct"/>
        <w:tblCellSpacing w:w="15" w:type="dxa"/>
        <w:tblBorders>
          <w:top w:val="outset" w:sz="6" w:space="0" w:color="FFFFFF"/>
          <w:left w:val="outset" w:sz="6" w:space="0" w:color="FFFFFF"/>
          <w:bottom w:val="outset" w:sz="6" w:space="0" w:color="FFFFFF"/>
          <w:right w:val="outset" w:sz="6" w:space="0" w:color="FFFFFF"/>
        </w:tblBorders>
        <w:tblCellMar>
          <w:top w:w="15" w:type="dxa"/>
          <w:left w:w="15" w:type="dxa"/>
          <w:bottom w:w="15" w:type="dxa"/>
          <w:right w:w="15" w:type="dxa"/>
        </w:tblCellMar>
        <w:tblLook w:val="04A0"/>
      </w:tblPr>
      <w:tblGrid>
        <w:gridCol w:w="3128"/>
      </w:tblGrid>
      <w:tr w:rsidR="00801F84" w:rsidRPr="00801F84">
        <w:trPr>
          <w:tblCellSpacing w:w="15" w:type="dxa"/>
        </w:trPr>
        <w:tc>
          <w:tcPr>
            <w:tcW w:w="0" w:type="auto"/>
            <w:tcBorders>
              <w:top w:val="outset" w:sz="6" w:space="0" w:color="FFFFFF"/>
              <w:left w:val="outset" w:sz="6" w:space="0" w:color="FFFFFF"/>
              <w:bottom w:val="outset" w:sz="6" w:space="0" w:color="FFFFFF"/>
              <w:right w:val="outset" w:sz="6" w:space="0" w:color="FFFFFF"/>
            </w:tcBorders>
            <w:vAlign w:val="center"/>
            <w:hideMark/>
          </w:tcPr>
          <w:p w:rsidR="00801F84" w:rsidRPr="00801F84" w:rsidRDefault="00801F84" w:rsidP="00801F84">
            <w:pPr>
              <w:spacing w:after="0" w:line="240" w:lineRule="auto"/>
              <w:rPr>
                <w:ins w:id="68" w:author="Unknown"/>
                <w:rFonts w:ascii="Times New Roman" w:eastAsia="Times New Roman" w:hAnsi="Times New Roman" w:cs="Times New Roman"/>
                <w:sz w:val="24"/>
                <w:szCs w:val="24"/>
              </w:rPr>
            </w:pPr>
            <w:ins w:id="69" w:author="Unknown">
              <w:r w:rsidRPr="00801F84">
                <w:rPr>
                  <w:rFonts w:ascii="Times New Roman" w:eastAsia="Times New Roman" w:hAnsi="Times New Roman" w:cs="Times New Roman"/>
                  <w:sz w:val="24"/>
                  <w:szCs w:val="24"/>
                </w:rPr>
                <w:t xml:space="preserve">  </w:t>
              </w:r>
            </w:ins>
            <w:r w:rsidRPr="00801F84">
              <w:rPr>
                <w:rFonts w:ascii="Times New Roman" w:eastAsia="Times New Roman" w:hAnsi="Times New Roman" w:cs="Times New Roman"/>
                <w:sz w:val="24"/>
                <w:szCs w:val="24"/>
              </w:rPr>
              <w:pict/>
            </w:r>
            <w:r w:rsidRPr="00801F84">
              <w:rPr>
                <w:rFonts w:ascii="Times New Roman" w:eastAsia="Times New Roman" w:hAnsi="Times New Roman" w:cs="Times New Roman"/>
                <w:sz w:val="24"/>
                <w:szCs w:val="24"/>
              </w:rPr>
              <w:pict/>
            </w:r>
            <w:r w:rsidRPr="00801F84">
              <w:rPr>
                <w:rFonts w:ascii="Times New Roman" w:eastAsia="Times New Roman" w:hAnsi="Times New Roman" w:cs="Times New Roman"/>
                <w:sz w:val="24"/>
                <w:szCs w:val="24"/>
              </w:rPr>
              <w:pict/>
            </w:r>
          </w:p>
          <w:p w:rsidR="00801F84" w:rsidRPr="00801F84" w:rsidRDefault="00801F84" w:rsidP="00801F84">
            <w:pPr>
              <w:pBdr>
                <w:bottom w:val="single" w:sz="6" w:space="1" w:color="auto"/>
              </w:pBdr>
              <w:spacing w:after="0" w:line="240" w:lineRule="auto"/>
              <w:jc w:val="center"/>
              <w:rPr>
                <w:rFonts w:ascii="Arial" w:eastAsia="Times New Roman" w:hAnsi="Arial" w:cs="Arial"/>
                <w:vanish/>
                <w:sz w:val="16"/>
                <w:szCs w:val="16"/>
              </w:rPr>
            </w:pPr>
            <w:r w:rsidRPr="00801F84">
              <w:rPr>
                <w:rFonts w:ascii="Arial" w:eastAsia="Times New Roman" w:hAnsi="Arial" w:cs="Arial"/>
                <w:vanish/>
                <w:sz w:val="16"/>
                <w:szCs w:val="16"/>
              </w:rPr>
              <w:t>Top of Form</w:t>
            </w:r>
          </w:p>
          <w:p w:rsidR="00801F84" w:rsidRPr="00801F84" w:rsidRDefault="00801F84" w:rsidP="00801F84">
            <w:pPr>
              <w:spacing w:after="0" w:line="240" w:lineRule="auto"/>
              <w:rPr>
                <w:ins w:id="70" w:author="Unknown"/>
                <w:rFonts w:ascii="Times New Roman" w:eastAsia="Times New Roman" w:hAnsi="Times New Roman" w:cs="Times New Roman"/>
                <w:sz w:val="24"/>
                <w:szCs w:val="24"/>
              </w:rPr>
            </w:pPr>
            <w:ins w:id="71" w:author="Unknown">
              <w:r w:rsidRPr="00801F84">
                <w:rPr>
                  <w:rFonts w:ascii="Times New Roman" w:eastAsia="Times New Roman" w:hAnsi="Times New Roman" w:cs="Times New Roman"/>
                  <w:sz w:val="24"/>
                  <w:szCs w:val="24"/>
                </w:rPr>
                <w:object w:dxaOrig="300" w:dyaOrig="225">
                  <v:shape id="_x0000_i1402" type="#_x0000_t75" style="width:1in;height:18pt" o:ole="">
                    <v:imagedata r:id="rId80" o:title=""/>
                  </v:shape>
                  <w:control r:id="rId81" w:name="DefaultOcxName5" w:shapeid="_x0000_i1402"/>
                </w:object>
              </w:r>
              <w:r w:rsidRPr="00801F84">
                <w:rPr>
                  <w:rFonts w:ascii="Times New Roman" w:eastAsia="Times New Roman" w:hAnsi="Times New Roman" w:cs="Times New Roman"/>
                  <w:sz w:val="24"/>
                  <w:szCs w:val="24"/>
                </w:rPr>
                <w:object w:dxaOrig="300" w:dyaOrig="225">
                  <v:shape id="_x0000_i1401" type="#_x0000_t75" style="width:1in;height:18pt" o:ole="">
                    <v:imagedata r:id="rId82" o:title=""/>
                  </v:shape>
                  <w:control r:id="rId83" w:name="DefaultOcxName11" w:shapeid="_x0000_i1401"/>
                </w:object>
              </w:r>
            </w:ins>
          </w:p>
          <w:p w:rsidR="00801F84" w:rsidRPr="00801F84" w:rsidRDefault="00801F84" w:rsidP="00801F84">
            <w:pPr>
              <w:spacing w:before="100" w:beforeAutospacing="1" w:after="100" w:afterAutospacing="1" w:line="240" w:lineRule="auto"/>
              <w:jc w:val="center"/>
              <w:rPr>
                <w:ins w:id="72" w:author="Unknown"/>
                <w:rFonts w:ascii="Times New Roman" w:eastAsia="Times New Roman" w:hAnsi="Times New Roman" w:cs="Times New Roman"/>
                <w:sz w:val="24"/>
                <w:szCs w:val="24"/>
              </w:rPr>
            </w:pPr>
            <w:ins w:id="73" w:author="Unknown">
              <w:r w:rsidRPr="00801F84">
                <w:rPr>
                  <w:rFonts w:ascii="Times New Roman" w:eastAsia="Times New Roman" w:hAnsi="Times New Roman" w:cs="Times New Roman"/>
                  <w:sz w:val="24"/>
                  <w:szCs w:val="24"/>
                </w:rPr>
                <w:object w:dxaOrig="300" w:dyaOrig="225">
                  <v:shape id="_x0000_i1400" type="#_x0000_t75" style="width:127.5pt;height:18pt" o:ole="">
                    <v:imagedata r:id="rId84" o:title=""/>
                  </v:shape>
                  <w:control r:id="rId85" w:name="DefaultOcxName21" w:shapeid="_x0000_i1400"/>
                </w:object>
              </w:r>
              <w:r w:rsidRPr="00801F84">
                <w:rPr>
                  <w:rFonts w:ascii="Times New Roman" w:eastAsia="Times New Roman" w:hAnsi="Times New Roman" w:cs="Times New Roman"/>
                  <w:sz w:val="24"/>
                  <w:szCs w:val="24"/>
                </w:rPr>
                <w:object w:dxaOrig="300" w:dyaOrig="225">
                  <v:shape id="_x0000_i1399" type="#_x0000_t75" style="width:39pt;height:22.5pt" o:ole="">
                    <v:imagedata r:id="rId86" o:title=""/>
                  </v:shape>
                  <w:control r:id="rId87" w:name="DefaultOcxName31" w:shapeid="_x0000_i1399"/>
                </w:object>
              </w:r>
              <w:r w:rsidRPr="00801F84">
                <w:rPr>
                  <w:rFonts w:ascii="Times New Roman" w:eastAsia="Times New Roman" w:hAnsi="Times New Roman" w:cs="Times New Roman"/>
                  <w:sz w:val="24"/>
                  <w:szCs w:val="24"/>
                </w:rPr>
                <w:br/>
              </w:r>
              <w:r w:rsidRPr="00801F84">
                <w:rPr>
                  <w:rFonts w:ascii="Times New Roman" w:eastAsia="Times New Roman" w:hAnsi="Times New Roman" w:cs="Times New Roman"/>
                  <w:sz w:val="15"/>
                  <w:szCs w:val="15"/>
                </w:rPr>
                <w:t>Search What's Cooking America web site</w:t>
              </w:r>
            </w:ins>
          </w:p>
          <w:p w:rsidR="00801F84" w:rsidRPr="00801F84" w:rsidRDefault="00801F84" w:rsidP="00801F84">
            <w:pPr>
              <w:pBdr>
                <w:top w:val="single" w:sz="6" w:space="1" w:color="auto"/>
              </w:pBdr>
              <w:spacing w:after="0" w:line="240" w:lineRule="auto"/>
              <w:jc w:val="center"/>
              <w:rPr>
                <w:rFonts w:ascii="Arial" w:eastAsia="Times New Roman" w:hAnsi="Arial" w:cs="Arial"/>
                <w:vanish/>
                <w:sz w:val="16"/>
                <w:szCs w:val="16"/>
              </w:rPr>
            </w:pPr>
            <w:r w:rsidRPr="00801F84">
              <w:rPr>
                <w:rFonts w:ascii="Arial" w:eastAsia="Times New Roman" w:hAnsi="Arial" w:cs="Arial"/>
                <w:vanish/>
                <w:sz w:val="16"/>
                <w:szCs w:val="16"/>
              </w:rPr>
              <w:t>Bottom of Form</w:t>
            </w:r>
          </w:p>
          <w:p w:rsidR="00801F84" w:rsidRPr="00801F84" w:rsidRDefault="00801F84" w:rsidP="00801F84">
            <w:pPr>
              <w:spacing w:after="0" w:line="240" w:lineRule="auto"/>
              <w:rPr>
                <w:ins w:id="74" w:author="Unknown"/>
                <w:rFonts w:ascii="Times New Roman" w:eastAsia="Times New Roman" w:hAnsi="Times New Roman" w:cs="Times New Roman"/>
                <w:sz w:val="24"/>
                <w:szCs w:val="24"/>
              </w:rPr>
            </w:pPr>
            <w:ins w:id="75" w:author="Unknown">
              <w:r w:rsidRPr="00801F84">
                <w:rPr>
                  <w:rFonts w:ascii="Times New Roman" w:eastAsia="Times New Roman" w:hAnsi="Times New Roman" w:cs="Times New Roman"/>
                  <w:sz w:val="24"/>
                  <w:szCs w:val="24"/>
                </w:rPr>
                <w:pict/>
              </w:r>
            </w:ins>
          </w:p>
        </w:tc>
      </w:tr>
    </w:tbl>
    <w:p w:rsidR="00801F84" w:rsidRPr="00801F84" w:rsidRDefault="00801F84" w:rsidP="00801F84">
      <w:pPr>
        <w:spacing w:before="100" w:beforeAutospacing="1" w:after="100" w:afterAutospacing="1" w:line="240" w:lineRule="auto"/>
        <w:rPr>
          <w:rFonts w:ascii="Verdana" w:eastAsia="Times New Roman" w:hAnsi="Verdana" w:cs="Times New Roman"/>
          <w:sz w:val="20"/>
          <w:szCs w:val="20"/>
        </w:rPr>
      </w:pPr>
      <w:r w:rsidRPr="00801F84">
        <w:rPr>
          <w:rFonts w:ascii="Verdana" w:eastAsia="Times New Roman" w:hAnsi="Verdana" w:cs="Times New Roman"/>
          <w:b/>
          <w:bCs/>
          <w:sz w:val="20"/>
          <w:szCs w:val="20"/>
        </w:rPr>
        <w:t xml:space="preserve">Appetizers, Hors d'oeuvres, </w:t>
      </w:r>
      <w:proofErr w:type="spellStart"/>
      <w:r w:rsidRPr="00801F84">
        <w:rPr>
          <w:rFonts w:ascii="Verdana" w:eastAsia="Times New Roman" w:hAnsi="Verdana" w:cs="Times New Roman"/>
          <w:b/>
          <w:bCs/>
          <w:sz w:val="20"/>
          <w:szCs w:val="20"/>
        </w:rPr>
        <w:t>Canapes</w:t>
      </w:r>
      <w:proofErr w:type="spellEnd"/>
      <w:r w:rsidRPr="00801F84">
        <w:rPr>
          <w:rFonts w:ascii="Verdana" w:eastAsia="Times New Roman" w:hAnsi="Verdana" w:cs="Times New Roman"/>
          <w:b/>
          <w:bCs/>
          <w:sz w:val="20"/>
          <w:szCs w:val="20"/>
        </w:rPr>
        <w:t>:</w:t>
      </w:r>
    </w:p>
    <w:p w:rsidR="00801F84" w:rsidRPr="00801F84" w:rsidRDefault="00801F84" w:rsidP="00801F84">
      <w:pPr>
        <w:spacing w:beforeAutospacing="1" w:after="100" w:afterAutospacing="1" w:line="240" w:lineRule="auto"/>
        <w:rPr>
          <w:rFonts w:ascii="Verdana" w:eastAsia="Times New Roman" w:hAnsi="Verdana" w:cs="Times New Roman"/>
          <w:sz w:val="20"/>
          <w:szCs w:val="20"/>
        </w:rPr>
      </w:pPr>
      <w:r w:rsidRPr="00801F84">
        <w:rPr>
          <w:rFonts w:ascii="Verdana" w:eastAsia="Times New Roman" w:hAnsi="Verdana" w:cs="Times New Roman"/>
          <w:sz w:val="20"/>
          <w:szCs w:val="20"/>
        </w:rPr>
        <w:t xml:space="preserve">Food that is served at a cocktail party or during a pre-meal cocktail hour is intended to be eaten with the fingers. This includes olives, pickles, nuts, </w:t>
      </w:r>
      <w:proofErr w:type="spellStart"/>
      <w:r w:rsidRPr="00801F84">
        <w:rPr>
          <w:rFonts w:ascii="Verdana" w:eastAsia="Times New Roman" w:hAnsi="Verdana" w:cs="Times New Roman"/>
          <w:sz w:val="20"/>
          <w:szCs w:val="20"/>
        </w:rPr>
        <w:t>canapes</w:t>
      </w:r>
      <w:proofErr w:type="spellEnd"/>
      <w:r w:rsidRPr="00801F84">
        <w:rPr>
          <w:rFonts w:ascii="Verdana" w:eastAsia="Times New Roman" w:hAnsi="Verdana" w:cs="Times New Roman"/>
          <w:sz w:val="20"/>
          <w:szCs w:val="20"/>
        </w:rPr>
        <w:t xml:space="preserve">, deviled eggs, and chips. </w:t>
      </w:r>
    </w:p>
    <w:p w:rsidR="00801F84" w:rsidRPr="00801F84" w:rsidRDefault="00801F84" w:rsidP="00801F84">
      <w:pPr>
        <w:spacing w:before="100" w:beforeAutospacing="1" w:after="100" w:afterAutospacing="1" w:line="240" w:lineRule="auto"/>
        <w:rPr>
          <w:rFonts w:ascii="Verdana" w:eastAsia="Times New Roman" w:hAnsi="Verdana" w:cs="Times New Roman"/>
          <w:sz w:val="20"/>
          <w:szCs w:val="20"/>
        </w:rPr>
      </w:pPr>
      <w:r w:rsidRPr="00801F84">
        <w:rPr>
          <w:rFonts w:ascii="Verdana" w:eastAsia="Times New Roman" w:hAnsi="Verdana" w:cs="Times New Roman"/>
          <w:b/>
          <w:bCs/>
          <w:sz w:val="20"/>
          <w:szCs w:val="20"/>
        </w:rPr>
        <w:br/>
        <w:t xml:space="preserve">Artichokes:  </w:t>
      </w:r>
    </w:p>
    <w:p w:rsidR="00801F84" w:rsidRPr="00801F84" w:rsidRDefault="00801F84" w:rsidP="00801F84">
      <w:pPr>
        <w:spacing w:beforeAutospacing="1" w:after="100" w:afterAutospacing="1" w:line="240" w:lineRule="auto"/>
        <w:rPr>
          <w:rFonts w:ascii="Verdana" w:eastAsia="Times New Roman" w:hAnsi="Verdana" w:cs="Times New Roman"/>
          <w:sz w:val="20"/>
          <w:szCs w:val="20"/>
        </w:rPr>
      </w:pPr>
      <w:r w:rsidRPr="00801F84">
        <w:rPr>
          <w:rFonts w:ascii="Verdana" w:eastAsia="Times New Roman" w:hAnsi="Verdana" w:cs="Times New Roman"/>
          <w:sz w:val="20"/>
          <w:szCs w:val="20"/>
        </w:rPr>
        <w:t xml:space="preserve">It is both proper and polite to pluck the leaves with your fingers, leaving fork and knife aside for now. </w:t>
      </w:r>
    </w:p>
    <w:p w:rsidR="00801F84" w:rsidRPr="00801F84" w:rsidRDefault="00801F84" w:rsidP="00801F84">
      <w:pPr>
        <w:spacing w:before="100" w:beforeAutospacing="1" w:after="100" w:afterAutospacing="1" w:line="240" w:lineRule="auto"/>
        <w:rPr>
          <w:rFonts w:ascii="Verdana" w:eastAsia="Times New Roman" w:hAnsi="Verdana" w:cs="Times New Roman"/>
          <w:sz w:val="20"/>
          <w:szCs w:val="20"/>
        </w:rPr>
      </w:pPr>
      <w:r w:rsidRPr="00801F84">
        <w:rPr>
          <w:rFonts w:ascii="Verdana" w:eastAsia="Times New Roman" w:hAnsi="Verdana" w:cs="Times New Roman"/>
          <w:sz w:val="20"/>
          <w:szCs w:val="20"/>
        </w:rPr>
        <w:t xml:space="preserve">Pull off a leaf, holding it by the pointed end. Put the other end in your mouth and pull it between your teeth, scraping the length of the leaf (the edible portion of the leaves becomes greater as you get closer to the center of the artichoke). </w:t>
      </w:r>
    </w:p>
    <w:p w:rsidR="00801F84" w:rsidRPr="00801F84" w:rsidRDefault="00801F84" w:rsidP="00801F84">
      <w:pPr>
        <w:spacing w:before="100" w:beforeAutospacing="1" w:after="100" w:afterAutospacing="1" w:line="240" w:lineRule="auto"/>
        <w:rPr>
          <w:rFonts w:ascii="Verdana" w:eastAsia="Times New Roman" w:hAnsi="Verdana" w:cs="Times New Roman"/>
          <w:sz w:val="20"/>
          <w:szCs w:val="20"/>
        </w:rPr>
      </w:pPr>
      <w:r w:rsidRPr="00801F84">
        <w:rPr>
          <w:rFonts w:ascii="Verdana" w:eastAsia="Times New Roman" w:hAnsi="Verdana" w:cs="Times New Roman"/>
          <w:sz w:val="20"/>
          <w:szCs w:val="20"/>
        </w:rPr>
        <w:t xml:space="preserve">Just before you get to the very center, leaves will become almost white with purple tips. Be careful of these leaves because their purple ends are prickly. When the leaves are pulled, you will be left with the base, the heart, crowned with a fuzzy patch. You have now reached the best part of all, the very reason for eating artichokes: the heart. Carefully scoop away the fuzzy stuff with your knife or spoon (though a properly prepared artichoke will already have the choke removed). With knife and </w:t>
      </w:r>
      <w:hyperlink r:id="rId88" w:tgtFrame="_top" w:history="1">
        <w:r w:rsidRPr="00801F84">
          <w:rPr>
            <w:rFonts w:ascii="Verdana" w:eastAsia="Times New Roman" w:hAnsi="Verdana" w:cs="Times New Roman"/>
            <w:color w:val="A52A2A"/>
            <w:sz w:val="20"/>
            <w:u w:val="single"/>
          </w:rPr>
          <w:t>fork</w:t>
        </w:r>
      </w:hyperlink>
      <w:r w:rsidRPr="00801F84">
        <w:rPr>
          <w:rFonts w:ascii="Verdana" w:eastAsia="Times New Roman" w:hAnsi="Verdana" w:cs="Times New Roman"/>
          <w:sz w:val="20"/>
          <w:szCs w:val="20"/>
        </w:rPr>
        <w:t xml:space="preserve">, cut bites from the heart like pieces of prime fillet. </w:t>
      </w:r>
    </w:p>
    <w:p w:rsidR="00801F84" w:rsidRPr="00801F84" w:rsidRDefault="00801F84" w:rsidP="00801F84">
      <w:pPr>
        <w:spacing w:before="100" w:beforeAutospacing="1" w:after="100" w:afterAutospacing="1" w:line="240" w:lineRule="auto"/>
        <w:rPr>
          <w:rFonts w:ascii="Verdana" w:eastAsia="Times New Roman" w:hAnsi="Verdana" w:cs="Times New Roman"/>
          <w:sz w:val="20"/>
          <w:szCs w:val="20"/>
        </w:rPr>
      </w:pPr>
      <w:r w:rsidRPr="00801F84">
        <w:rPr>
          <w:rFonts w:ascii="Verdana" w:eastAsia="Times New Roman" w:hAnsi="Verdana" w:cs="Times New Roman"/>
          <w:sz w:val="20"/>
          <w:szCs w:val="20"/>
        </w:rPr>
        <w:t xml:space="preserve">If you're provided with a dip such as a vinaigrette or mayonnaise, put a small part of the edible portion of the leaf in the dip and scrape with your teeth as directed above. Don't overdo it on the dip or you won't taste the artichoke. </w:t>
      </w:r>
    </w:p>
    <w:p w:rsidR="00801F84" w:rsidRPr="00801F84" w:rsidRDefault="00801F84" w:rsidP="00801F84">
      <w:pPr>
        <w:spacing w:before="100" w:beforeAutospacing="1" w:after="100" w:afterAutospacing="1" w:line="240" w:lineRule="auto"/>
        <w:rPr>
          <w:rFonts w:ascii="Verdana" w:eastAsia="Times New Roman" w:hAnsi="Verdana" w:cs="Times New Roman"/>
          <w:sz w:val="20"/>
          <w:szCs w:val="20"/>
        </w:rPr>
      </w:pPr>
      <w:r w:rsidRPr="00801F84">
        <w:rPr>
          <w:rFonts w:ascii="Verdana" w:eastAsia="Times New Roman" w:hAnsi="Verdana" w:cs="Times New Roman"/>
          <w:b/>
          <w:bCs/>
          <w:sz w:val="20"/>
          <w:szCs w:val="20"/>
        </w:rPr>
        <w:t>Asparagus:</w:t>
      </w:r>
      <w:r w:rsidRPr="00801F84">
        <w:rPr>
          <w:rFonts w:ascii="Verdana" w:eastAsia="Times New Roman" w:hAnsi="Verdana" w:cs="Times New Roman"/>
          <w:b/>
          <w:bCs/>
          <w:color w:val="008000"/>
          <w:sz w:val="20"/>
          <w:szCs w:val="20"/>
        </w:rPr>
        <w:t xml:space="preserve">  </w:t>
      </w:r>
    </w:p>
    <w:p w:rsidR="00801F84" w:rsidRPr="00801F84" w:rsidRDefault="00801F84" w:rsidP="00801F84">
      <w:pPr>
        <w:spacing w:beforeAutospacing="1" w:after="100" w:afterAutospacing="1" w:line="240" w:lineRule="auto"/>
        <w:rPr>
          <w:rFonts w:ascii="Verdana" w:eastAsia="Times New Roman" w:hAnsi="Verdana" w:cs="Times New Roman"/>
          <w:sz w:val="20"/>
          <w:szCs w:val="20"/>
        </w:rPr>
      </w:pPr>
      <w:r w:rsidRPr="00801F84">
        <w:rPr>
          <w:rFonts w:ascii="Verdana" w:eastAsia="Times New Roman" w:hAnsi="Verdana" w:cs="Times New Roman"/>
          <w:sz w:val="20"/>
          <w:szCs w:val="20"/>
        </w:rPr>
        <w:t xml:space="preserve">Most etiquette books say that you can eat whole asparagus spears, without a sauce, by picking up with your hand. However, if you do this at a restaurant or dinner party, you will draw strange glances. Be safe and use your knife and fork to cut and eat them. </w:t>
      </w:r>
      <w:r w:rsidRPr="00801F84">
        <w:rPr>
          <w:rFonts w:ascii="Verdana" w:eastAsia="Times New Roman" w:hAnsi="Verdana" w:cs="Times New Roman"/>
          <w:sz w:val="20"/>
          <w:szCs w:val="20"/>
          <w:u w:val="single"/>
        </w:rPr>
        <w:t>Only</w:t>
      </w:r>
      <w:r w:rsidRPr="00801F84">
        <w:rPr>
          <w:rFonts w:ascii="Verdana" w:eastAsia="Times New Roman" w:hAnsi="Verdana" w:cs="Times New Roman"/>
          <w:sz w:val="20"/>
          <w:szCs w:val="20"/>
        </w:rPr>
        <w:t xml:space="preserve"> pick asparagus up with your hands if the hostess does.</w:t>
      </w:r>
    </w:p>
    <w:p w:rsidR="00801F84" w:rsidRPr="00801F84" w:rsidRDefault="00801F84" w:rsidP="00801F84">
      <w:pPr>
        <w:spacing w:before="100" w:beforeAutospacing="1" w:after="100" w:afterAutospacing="1" w:line="240" w:lineRule="auto"/>
        <w:rPr>
          <w:rFonts w:ascii="Verdana" w:eastAsia="Times New Roman" w:hAnsi="Verdana" w:cs="Times New Roman"/>
          <w:sz w:val="20"/>
          <w:szCs w:val="20"/>
        </w:rPr>
      </w:pPr>
      <w:r w:rsidRPr="00801F84">
        <w:rPr>
          <w:rFonts w:ascii="Verdana" w:eastAsia="Times New Roman" w:hAnsi="Verdana" w:cs="Times New Roman"/>
          <w:b/>
          <w:bCs/>
          <w:sz w:val="20"/>
          <w:szCs w:val="20"/>
        </w:rPr>
        <w:br/>
        <w:t>Avocado:</w:t>
      </w:r>
      <w:r w:rsidRPr="00801F84">
        <w:rPr>
          <w:rFonts w:ascii="Verdana" w:eastAsia="Times New Roman" w:hAnsi="Verdana" w:cs="Times New Roman"/>
          <w:b/>
          <w:bCs/>
          <w:color w:val="008000"/>
          <w:sz w:val="20"/>
          <w:szCs w:val="20"/>
        </w:rPr>
        <w:t xml:space="preserve">  </w:t>
      </w:r>
    </w:p>
    <w:p w:rsidR="00801F84" w:rsidRPr="00801F84" w:rsidRDefault="00801F84" w:rsidP="00801F84">
      <w:pPr>
        <w:spacing w:beforeAutospacing="1" w:after="100" w:afterAutospacing="1" w:line="240" w:lineRule="auto"/>
        <w:rPr>
          <w:rFonts w:ascii="Verdana" w:eastAsia="Times New Roman" w:hAnsi="Verdana" w:cs="Times New Roman"/>
          <w:sz w:val="20"/>
          <w:szCs w:val="20"/>
        </w:rPr>
      </w:pPr>
      <w:r w:rsidRPr="00801F84">
        <w:rPr>
          <w:rFonts w:ascii="Verdana" w:eastAsia="Times New Roman" w:hAnsi="Verdana" w:cs="Times New Roman"/>
          <w:sz w:val="20"/>
          <w:szCs w:val="20"/>
        </w:rPr>
        <w:t xml:space="preserve">If the avocado is served in its shell, it is eaten with a spoon. </w:t>
      </w:r>
    </w:p>
    <w:p w:rsidR="00801F84" w:rsidRPr="00801F84" w:rsidRDefault="00801F84" w:rsidP="00801F84">
      <w:pPr>
        <w:spacing w:before="100" w:beforeAutospacing="1" w:after="100" w:afterAutospacing="1" w:line="240" w:lineRule="auto"/>
        <w:rPr>
          <w:rFonts w:ascii="Verdana" w:eastAsia="Times New Roman" w:hAnsi="Verdana" w:cs="Times New Roman"/>
          <w:sz w:val="20"/>
          <w:szCs w:val="20"/>
        </w:rPr>
      </w:pPr>
      <w:r w:rsidRPr="00801F84">
        <w:rPr>
          <w:rFonts w:ascii="Verdana" w:eastAsia="Times New Roman" w:hAnsi="Verdana" w:cs="Times New Roman"/>
          <w:sz w:val="20"/>
          <w:szCs w:val="20"/>
        </w:rPr>
        <w:t>If it is sliced on a plate or in a salad, eat it with a fork.</w:t>
      </w:r>
    </w:p>
    <w:p w:rsidR="00801F84" w:rsidRPr="00801F84" w:rsidRDefault="00801F84" w:rsidP="00801F84">
      <w:pPr>
        <w:spacing w:before="100" w:beforeAutospacing="1" w:after="100" w:afterAutospacing="1" w:line="240" w:lineRule="auto"/>
        <w:rPr>
          <w:rFonts w:ascii="Verdana" w:eastAsia="Times New Roman" w:hAnsi="Verdana" w:cs="Times New Roman"/>
          <w:sz w:val="20"/>
          <w:szCs w:val="20"/>
        </w:rPr>
      </w:pPr>
      <w:r w:rsidRPr="00801F84">
        <w:rPr>
          <w:rFonts w:ascii="Verdana" w:eastAsia="Times New Roman" w:hAnsi="Verdana" w:cs="Times New Roman"/>
          <w:b/>
          <w:bCs/>
          <w:sz w:val="20"/>
          <w:szCs w:val="20"/>
        </w:rPr>
        <w:t xml:space="preserve">Bacon:  </w:t>
      </w:r>
    </w:p>
    <w:p w:rsidR="00801F84" w:rsidRPr="00801F84" w:rsidRDefault="00801F84" w:rsidP="00801F84">
      <w:pPr>
        <w:spacing w:beforeAutospacing="1" w:after="100" w:afterAutospacing="1" w:line="240" w:lineRule="auto"/>
        <w:rPr>
          <w:rFonts w:ascii="Verdana" w:eastAsia="Times New Roman" w:hAnsi="Verdana" w:cs="Times New Roman"/>
          <w:sz w:val="20"/>
          <w:szCs w:val="20"/>
        </w:rPr>
      </w:pPr>
      <w:r w:rsidRPr="00801F84">
        <w:rPr>
          <w:rFonts w:ascii="Verdana" w:eastAsia="Times New Roman" w:hAnsi="Verdana" w:cs="Times New Roman"/>
          <w:sz w:val="20"/>
          <w:szCs w:val="20"/>
        </w:rPr>
        <w:t xml:space="preserve">Bacon can be </w:t>
      </w:r>
      <w:proofErr w:type="gramStart"/>
      <w:r w:rsidRPr="00801F84">
        <w:rPr>
          <w:rFonts w:ascii="Verdana" w:eastAsia="Times New Roman" w:hAnsi="Verdana" w:cs="Times New Roman"/>
          <w:sz w:val="20"/>
          <w:szCs w:val="20"/>
        </w:rPr>
        <w:t>consider</w:t>
      </w:r>
      <w:proofErr w:type="gramEnd"/>
      <w:r w:rsidRPr="00801F84">
        <w:rPr>
          <w:rFonts w:ascii="Verdana" w:eastAsia="Times New Roman" w:hAnsi="Verdana" w:cs="Times New Roman"/>
          <w:sz w:val="20"/>
          <w:szCs w:val="20"/>
        </w:rPr>
        <w:t xml:space="preserve"> finger food if it is dry, crisp and served whole. </w:t>
      </w:r>
    </w:p>
    <w:p w:rsidR="00801F84" w:rsidRPr="00801F84" w:rsidRDefault="00801F84" w:rsidP="00801F84">
      <w:pPr>
        <w:spacing w:before="100" w:beforeAutospacing="1" w:after="100" w:afterAutospacing="1" w:line="240" w:lineRule="auto"/>
        <w:rPr>
          <w:rFonts w:ascii="Verdana" w:eastAsia="Times New Roman" w:hAnsi="Verdana" w:cs="Times New Roman"/>
          <w:sz w:val="20"/>
          <w:szCs w:val="20"/>
        </w:rPr>
      </w:pPr>
      <w:r w:rsidRPr="00801F84">
        <w:rPr>
          <w:rFonts w:ascii="Verdana" w:eastAsia="Times New Roman" w:hAnsi="Verdana" w:cs="Times New Roman"/>
          <w:sz w:val="20"/>
          <w:szCs w:val="20"/>
        </w:rPr>
        <w:lastRenderedPageBreak/>
        <w:t xml:space="preserve">If bacon is broken into pieces, served in thick slices, or cooked but still limp, it should be eaten with a knife and fork. The rule is simply that bacon with any fat on it should be eaten with a knife and fork. </w:t>
      </w:r>
    </w:p>
    <w:p w:rsidR="00801F84" w:rsidRPr="00801F84" w:rsidRDefault="00801F84" w:rsidP="00801F84">
      <w:pPr>
        <w:spacing w:before="100" w:beforeAutospacing="1" w:after="100" w:afterAutospacing="1" w:line="240" w:lineRule="auto"/>
        <w:rPr>
          <w:rFonts w:ascii="Verdana" w:eastAsia="Times New Roman" w:hAnsi="Verdana" w:cs="Times New Roman"/>
          <w:sz w:val="20"/>
          <w:szCs w:val="20"/>
        </w:rPr>
      </w:pPr>
      <w:r w:rsidRPr="00801F84">
        <w:rPr>
          <w:rFonts w:ascii="Verdana" w:eastAsia="Times New Roman" w:hAnsi="Verdana" w:cs="Times New Roman"/>
          <w:b/>
          <w:bCs/>
          <w:sz w:val="20"/>
          <w:szCs w:val="20"/>
        </w:rPr>
        <w:br/>
        <w:t>Berries:</w:t>
      </w:r>
      <w:r w:rsidRPr="00801F84">
        <w:rPr>
          <w:rFonts w:ascii="Verdana" w:eastAsia="Times New Roman" w:hAnsi="Verdana" w:cs="Times New Roman"/>
          <w:b/>
          <w:bCs/>
          <w:color w:val="008000"/>
          <w:sz w:val="20"/>
          <w:szCs w:val="20"/>
        </w:rPr>
        <w:t xml:space="preserve">  </w:t>
      </w:r>
      <w:r w:rsidRPr="00801F84">
        <w:rPr>
          <w:rFonts w:ascii="Verdana" w:eastAsia="Times New Roman" w:hAnsi="Verdana" w:cs="Times New Roman"/>
          <w:sz w:val="20"/>
          <w:szCs w:val="20"/>
        </w:rPr>
        <w:t>Generally, eat berries with a spoon, whether they have cream on them or not.</w:t>
      </w:r>
    </w:p>
    <w:p w:rsidR="00801F84" w:rsidRPr="00801F84" w:rsidRDefault="00801F84" w:rsidP="00801F84">
      <w:pPr>
        <w:spacing w:before="100" w:beforeAutospacing="1" w:after="100" w:afterAutospacing="1" w:line="240" w:lineRule="auto"/>
        <w:rPr>
          <w:rFonts w:ascii="Verdana" w:eastAsia="Times New Roman" w:hAnsi="Verdana" w:cs="Times New Roman"/>
          <w:sz w:val="20"/>
          <w:szCs w:val="20"/>
        </w:rPr>
      </w:pPr>
      <w:r w:rsidRPr="00801F84">
        <w:rPr>
          <w:rFonts w:ascii="Verdana" w:eastAsia="Times New Roman" w:hAnsi="Verdana" w:cs="Times New Roman"/>
          <w:b/>
          <w:bCs/>
          <w:sz w:val="20"/>
          <w:szCs w:val="20"/>
        </w:rPr>
        <w:br/>
        <w:t xml:space="preserve">Bread:  </w:t>
      </w:r>
    </w:p>
    <w:p w:rsidR="00801F84" w:rsidRPr="00801F84" w:rsidRDefault="00801F84" w:rsidP="00801F84">
      <w:pPr>
        <w:spacing w:beforeAutospacing="1" w:after="100" w:afterAutospacing="1" w:line="240" w:lineRule="auto"/>
        <w:rPr>
          <w:rFonts w:ascii="Verdana" w:eastAsia="Times New Roman" w:hAnsi="Verdana" w:cs="Times New Roman"/>
          <w:sz w:val="20"/>
          <w:szCs w:val="20"/>
        </w:rPr>
      </w:pPr>
      <w:r w:rsidRPr="00801F84">
        <w:rPr>
          <w:rFonts w:ascii="Verdana" w:eastAsia="Times New Roman" w:hAnsi="Verdana" w:cs="Times New Roman"/>
          <w:sz w:val="20"/>
          <w:szCs w:val="20"/>
        </w:rPr>
        <w:t>Use your fingers to remove bread from the serving plate. When a bread and butter plate is on the table, use it appropriately.</w:t>
      </w:r>
    </w:p>
    <w:p w:rsidR="00801F84" w:rsidRPr="00801F84" w:rsidRDefault="00801F84" w:rsidP="00801F84">
      <w:pPr>
        <w:spacing w:before="100" w:beforeAutospacing="1" w:after="100" w:afterAutospacing="1" w:line="240" w:lineRule="auto"/>
        <w:rPr>
          <w:rFonts w:ascii="Verdana" w:eastAsia="Times New Roman" w:hAnsi="Verdana" w:cs="Times New Roman"/>
          <w:sz w:val="20"/>
          <w:szCs w:val="20"/>
        </w:rPr>
      </w:pPr>
      <w:r w:rsidRPr="00801F84">
        <w:rPr>
          <w:rFonts w:ascii="Verdana" w:eastAsia="Times New Roman" w:hAnsi="Verdana" w:cs="Times New Roman"/>
          <w:sz w:val="20"/>
          <w:szCs w:val="20"/>
        </w:rPr>
        <w:t>Break slices of bread, rolls and muffins in half or in small pieces never larger than one bite. Butter each bite at a time. Small biscuits do not have to be broken. It is never appropriate to cut a roll with a knife.</w:t>
      </w:r>
    </w:p>
    <w:p w:rsidR="00801F84" w:rsidRPr="00801F84" w:rsidRDefault="00801F84" w:rsidP="00801F84">
      <w:pPr>
        <w:spacing w:before="100" w:beforeAutospacing="1" w:after="100" w:afterAutospacing="1" w:line="240" w:lineRule="auto"/>
        <w:rPr>
          <w:rFonts w:ascii="Verdana" w:eastAsia="Times New Roman" w:hAnsi="Verdana" w:cs="Times New Roman"/>
          <w:sz w:val="20"/>
          <w:szCs w:val="20"/>
        </w:rPr>
      </w:pPr>
      <w:r w:rsidRPr="00801F84">
        <w:rPr>
          <w:rFonts w:ascii="Verdana" w:eastAsia="Times New Roman" w:hAnsi="Verdana" w:cs="Times New Roman"/>
          <w:sz w:val="20"/>
          <w:szCs w:val="20"/>
        </w:rPr>
        <w:t xml:space="preserve">When the rolls are served in a basket, take one, and always pass the basket to your right. Place the roll on the break plate, which is located on the left side. Never tear your roll in half or into many pieces. </w:t>
      </w:r>
    </w:p>
    <w:p w:rsidR="00801F84" w:rsidRPr="00801F84" w:rsidRDefault="00801F84" w:rsidP="00801F84">
      <w:pPr>
        <w:spacing w:before="100" w:beforeAutospacing="1" w:after="100" w:afterAutospacing="1" w:line="240" w:lineRule="auto"/>
        <w:rPr>
          <w:rFonts w:ascii="Verdana" w:eastAsia="Times New Roman" w:hAnsi="Verdana" w:cs="Times New Roman"/>
          <w:sz w:val="20"/>
          <w:szCs w:val="20"/>
        </w:rPr>
      </w:pPr>
      <w:r w:rsidRPr="00801F84">
        <w:rPr>
          <w:rFonts w:ascii="Verdana" w:eastAsia="Times New Roman" w:hAnsi="Verdana" w:cs="Times New Roman"/>
          <w:sz w:val="20"/>
          <w:szCs w:val="20"/>
        </w:rPr>
        <w:t>Use your own butter knife and the butter on your plate; buttering should be done on the plate or just above it. Use your butter knife for spreading and not as the butter server. The butter knife remains on the bread and butter plate at the end of the meal.</w:t>
      </w:r>
      <w:r w:rsidRPr="00801F84">
        <w:rPr>
          <w:rFonts w:ascii="Verdana" w:eastAsia="Times New Roman" w:hAnsi="Verdana" w:cs="Times New Roman"/>
          <w:sz w:val="20"/>
          <w:szCs w:val="20"/>
        </w:rPr>
        <w:br/>
        <w:t> </w:t>
      </w:r>
    </w:p>
    <w:p w:rsidR="00801F84" w:rsidRPr="00801F84" w:rsidRDefault="00801F84" w:rsidP="00801F84">
      <w:pPr>
        <w:spacing w:before="100" w:beforeAutospacing="1" w:after="100" w:afterAutospacing="1" w:line="240" w:lineRule="auto"/>
        <w:rPr>
          <w:rFonts w:ascii="Verdana" w:eastAsia="Times New Roman" w:hAnsi="Verdana" w:cs="Times New Roman"/>
          <w:sz w:val="20"/>
          <w:szCs w:val="20"/>
        </w:rPr>
      </w:pPr>
      <w:r w:rsidRPr="00801F84">
        <w:rPr>
          <w:rFonts w:ascii="Verdana" w:eastAsia="Times New Roman" w:hAnsi="Verdana" w:cs="Times New Roman"/>
          <w:b/>
          <w:bCs/>
          <w:sz w:val="20"/>
          <w:szCs w:val="20"/>
        </w:rPr>
        <w:t xml:space="preserve">Caviar:  </w:t>
      </w:r>
    </w:p>
    <w:p w:rsidR="00801F84" w:rsidRPr="00801F84" w:rsidRDefault="00801F84" w:rsidP="00801F84">
      <w:pPr>
        <w:spacing w:beforeAutospacing="1" w:after="100" w:afterAutospacing="1" w:line="240" w:lineRule="auto"/>
        <w:rPr>
          <w:rFonts w:ascii="Verdana" w:eastAsia="Times New Roman" w:hAnsi="Verdana" w:cs="Times New Roman"/>
          <w:sz w:val="20"/>
          <w:szCs w:val="20"/>
        </w:rPr>
      </w:pPr>
      <w:r w:rsidRPr="00801F84">
        <w:rPr>
          <w:rFonts w:ascii="Verdana" w:eastAsia="Times New Roman" w:hAnsi="Verdana" w:cs="Times New Roman"/>
          <w:sz w:val="20"/>
          <w:szCs w:val="20"/>
        </w:rPr>
        <w:t xml:space="preserve">To preserve the full flavor of caviar, scoop it out using mother-of-pearl utensils, and </w:t>
      </w:r>
      <w:r w:rsidRPr="00801F84">
        <w:rPr>
          <w:rFonts w:ascii="Verdana" w:eastAsia="Times New Roman" w:hAnsi="Verdana" w:cs="Times New Roman"/>
          <w:b/>
          <w:bCs/>
          <w:sz w:val="20"/>
        </w:rPr>
        <w:t xml:space="preserve">NEVER </w:t>
      </w:r>
      <w:r w:rsidRPr="00801F84">
        <w:rPr>
          <w:rFonts w:ascii="Verdana" w:eastAsia="Times New Roman" w:hAnsi="Verdana" w:cs="Times New Roman"/>
          <w:sz w:val="20"/>
          <w:szCs w:val="20"/>
        </w:rPr>
        <w:t xml:space="preserve"> use a metallic spoon metal oxidizes the eggs), which will create an unwanted (and pretty horrid) metal bite. If necessary use a wood or plastic spoon. </w:t>
      </w:r>
    </w:p>
    <w:p w:rsidR="00801F84" w:rsidRPr="00801F84" w:rsidRDefault="00801F84" w:rsidP="00801F84">
      <w:pPr>
        <w:spacing w:before="100" w:beforeAutospacing="1" w:after="100" w:afterAutospacing="1" w:line="240" w:lineRule="auto"/>
        <w:rPr>
          <w:rFonts w:ascii="Verdana" w:eastAsia="Times New Roman" w:hAnsi="Verdana" w:cs="Times New Roman"/>
          <w:sz w:val="20"/>
          <w:szCs w:val="20"/>
        </w:rPr>
      </w:pPr>
      <w:proofErr w:type="gramStart"/>
      <w:r w:rsidRPr="00801F84">
        <w:rPr>
          <w:rFonts w:ascii="Verdana" w:eastAsia="Times New Roman" w:hAnsi="Verdana" w:cs="Times New Roman"/>
          <w:sz w:val="20"/>
          <w:szCs w:val="20"/>
        </w:rPr>
        <w:t>Don’t</w:t>
      </w:r>
      <w:proofErr w:type="gramEnd"/>
      <w:r w:rsidRPr="00801F84">
        <w:rPr>
          <w:rFonts w:ascii="Verdana" w:eastAsia="Times New Roman" w:hAnsi="Verdana" w:cs="Times New Roman"/>
          <w:sz w:val="20"/>
          <w:szCs w:val="20"/>
        </w:rPr>
        <w:t xml:space="preserve"> mush caviar up while you’re serving yourself or other, lift the spoon carefully. Caviar should be scooped from the container vertically from top to bottom to avoid crushing the egg.</w:t>
      </w:r>
      <w:r w:rsidRPr="00801F84">
        <w:rPr>
          <w:rFonts w:ascii="Verdana" w:eastAsia="Times New Roman" w:hAnsi="Verdana" w:cs="Times New Roman"/>
          <w:sz w:val="20"/>
          <w:szCs w:val="20"/>
        </w:rPr>
        <w:br/>
      </w:r>
      <w:r w:rsidRPr="00801F84">
        <w:rPr>
          <w:rFonts w:ascii="Verdana" w:eastAsia="Times New Roman" w:hAnsi="Verdana" w:cs="Times New Roman"/>
          <w:sz w:val="20"/>
          <w:szCs w:val="20"/>
        </w:rPr>
        <w:br/>
        <w:t xml:space="preserve">If caviar is passed to you in a bowl or crock with its own spoon, serve a teaspoonful onto your plate. As the following accompaniments are offered, use the individual serving spoon in each to take small amount of minced onion and sieved egg whites and yolks, as well as a few lemon slices and a couple of toast points. Assemble a canapé to your taste with a knife, </w:t>
      </w:r>
      <w:proofErr w:type="gramStart"/>
      <w:r w:rsidRPr="00801F84">
        <w:rPr>
          <w:rFonts w:ascii="Verdana" w:eastAsia="Times New Roman" w:hAnsi="Verdana" w:cs="Times New Roman"/>
          <w:sz w:val="20"/>
          <w:szCs w:val="20"/>
        </w:rPr>
        <w:t>then</w:t>
      </w:r>
      <w:proofErr w:type="gramEnd"/>
      <w:r w:rsidRPr="00801F84">
        <w:rPr>
          <w:rFonts w:ascii="Verdana" w:eastAsia="Times New Roman" w:hAnsi="Verdana" w:cs="Times New Roman"/>
          <w:sz w:val="20"/>
          <w:szCs w:val="20"/>
        </w:rPr>
        <w:t xml:space="preserve"> use your fingers to lift it to your mouth. </w:t>
      </w:r>
    </w:p>
    <w:p w:rsidR="00801F84" w:rsidRPr="00801F84" w:rsidRDefault="00801F84" w:rsidP="00801F84">
      <w:pPr>
        <w:spacing w:before="100" w:beforeAutospacing="1" w:after="100" w:afterAutospacing="1" w:line="240" w:lineRule="auto"/>
        <w:rPr>
          <w:rFonts w:ascii="Verdana" w:eastAsia="Times New Roman" w:hAnsi="Verdana" w:cs="Times New Roman"/>
          <w:sz w:val="20"/>
          <w:szCs w:val="20"/>
        </w:rPr>
      </w:pPr>
      <w:r w:rsidRPr="00801F84">
        <w:rPr>
          <w:rFonts w:ascii="Verdana" w:eastAsia="Times New Roman" w:hAnsi="Verdana" w:cs="Times New Roman"/>
          <w:sz w:val="20"/>
          <w:szCs w:val="20"/>
        </w:rPr>
        <w:t xml:space="preserve">If you're at a cocktail party or reception, where prepared caviar canapés are being passed on trays, simply lift one off the plate and pop it into your mouth. </w:t>
      </w:r>
    </w:p>
    <w:p w:rsidR="00801F84" w:rsidRPr="00801F84" w:rsidRDefault="00801F84" w:rsidP="00801F84">
      <w:pPr>
        <w:spacing w:before="100" w:beforeAutospacing="1" w:after="100" w:afterAutospacing="1" w:line="240" w:lineRule="auto"/>
        <w:rPr>
          <w:rFonts w:ascii="Verdana" w:eastAsia="Times New Roman" w:hAnsi="Verdana" w:cs="Times New Roman"/>
          <w:sz w:val="20"/>
          <w:szCs w:val="20"/>
        </w:rPr>
      </w:pPr>
      <w:r w:rsidRPr="00801F84">
        <w:rPr>
          <w:rFonts w:ascii="Verdana" w:eastAsia="Times New Roman" w:hAnsi="Verdana" w:cs="Times New Roman"/>
          <w:sz w:val="20"/>
          <w:szCs w:val="20"/>
        </w:rPr>
        <w:t xml:space="preserve">When served caviar as </w:t>
      </w:r>
      <w:proofErr w:type="gramStart"/>
      <w:r w:rsidRPr="00801F84">
        <w:rPr>
          <w:rFonts w:ascii="Verdana" w:eastAsia="Times New Roman" w:hAnsi="Verdana" w:cs="Times New Roman"/>
          <w:sz w:val="20"/>
          <w:szCs w:val="20"/>
        </w:rPr>
        <w:t>an</w:t>
      </w:r>
      <w:proofErr w:type="gramEnd"/>
      <w:r w:rsidRPr="00801F84">
        <w:rPr>
          <w:rFonts w:ascii="Verdana" w:eastAsia="Times New Roman" w:hAnsi="Verdana" w:cs="Times New Roman"/>
          <w:sz w:val="20"/>
          <w:szCs w:val="20"/>
        </w:rPr>
        <w:t xml:space="preserve"> hors d'oeuvre, no matter how much you might be tempted by its luscious flavor. It's considered bad taste to eat more than an ample serving of about two ounces, or about two spoonfuls. </w:t>
      </w:r>
    </w:p>
    <w:p w:rsidR="00801F84" w:rsidRPr="00801F84" w:rsidRDefault="00801F84" w:rsidP="00801F84">
      <w:pPr>
        <w:spacing w:before="100" w:beforeAutospacing="1" w:after="100" w:afterAutospacing="1" w:line="240" w:lineRule="auto"/>
        <w:rPr>
          <w:rFonts w:ascii="Verdana" w:eastAsia="Times New Roman" w:hAnsi="Verdana" w:cs="Times New Roman"/>
          <w:sz w:val="20"/>
          <w:szCs w:val="20"/>
        </w:rPr>
      </w:pPr>
      <w:r w:rsidRPr="00801F84">
        <w:rPr>
          <w:rFonts w:ascii="Verdana" w:eastAsia="Times New Roman" w:hAnsi="Verdana" w:cs="Times New Roman"/>
          <w:b/>
          <w:bCs/>
          <w:sz w:val="20"/>
          <w:szCs w:val="20"/>
        </w:rPr>
        <w:t>Cheese:</w:t>
      </w:r>
    </w:p>
    <w:p w:rsidR="00801F84" w:rsidRPr="00801F84" w:rsidRDefault="00801F84" w:rsidP="00801F84">
      <w:pPr>
        <w:spacing w:beforeAutospacing="1" w:after="100" w:afterAutospacing="1" w:line="240" w:lineRule="auto"/>
        <w:rPr>
          <w:rFonts w:ascii="Verdana" w:eastAsia="Times New Roman" w:hAnsi="Verdana" w:cs="Times New Roman"/>
          <w:sz w:val="20"/>
          <w:szCs w:val="20"/>
        </w:rPr>
      </w:pPr>
      <w:r w:rsidRPr="00801F84">
        <w:rPr>
          <w:rFonts w:ascii="Verdana" w:eastAsia="Times New Roman" w:hAnsi="Verdana" w:cs="Times New Roman"/>
          <w:b/>
          <w:bCs/>
          <w:color w:val="800000"/>
          <w:sz w:val="20"/>
          <w:szCs w:val="20"/>
        </w:rPr>
        <w:lastRenderedPageBreak/>
        <w:t>Informal Meal:</w:t>
      </w:r>
      <w:r w:rsidRPr="00801F84">
        <w:rPr>
          <w:rFonts w:ascii="Verdana" w:eastAsia="Times New Roman" w:hAnsi="Verdana" w:cs="Times New Roman"/>
          <w:sz w:val="20"/>
          <w:szCs w:val="20"/>
        </w:rPr>
        <w:t xml:space="preserve"> When sliced cheese is served as an accompaniment to a dish, such as </w:t>
      </w:r>
      <w:hyperlink r:id="rId89" w:tgtFrame="_top" w:history="1">
        <w:r w:rsidRPr="00801F84">
          <w:rPr>
            <w:rFonts w:ascii="Verdana" w:eastAsia="Times New Roman" w:hAnsi="Verdana" w:cs="Times New Roman"/>
            <w:color w:val="A52A2A"/>
            <w:sz w:val="20"/>
            <w:u w:val="single"/>
          </w:rPr>
          <w:t>apple pie</w:t>
        </w:r>
      </w:hyperlink>
      <w:r w:rsidRPr="00801F84">
        <w:rPr>
          <w:rFonts w:ascii="Verdana" w:eastAsia="Times New Roman" w:hAnsi="Verdana" w:cs="Times New Roman"/>
          <w:sz w:val="20"/>
          <w:szCs w:val="20"/>
        </w:rPr>
        <w:t xml:space="preserve">, it is eaten with a fork. </w:t>
      </w:r>
    </w:p>
    <w:p w:rsidR="00801F84" w:rsidRPr="00801F84" w:rsidRDefault="00801F84" w:rsidP="00801F84">
      <w:pPr>
        <w:spacing w:before="100" w:beforeAutospacing="1" w:after="100" w:afterAutospacing="1" w:line="240" w:lineRule="auto"/>
        <w:rPr>
          <w:rFonts w:ascii="Verdana" w:eastAsia="Times New Roman" w:hAnsi="Verdana" w:cs="Times New Roman"/>
          <w:sz w:val="20"/>
          <w:szCs w:val="20"/>
        </w:rPr>
      </w:pPr>
      <w:r w:rsidRPr="00801F84">
        <w:rPr>
          <w:rFonts w:ascii="Verdana" w:eastAsia="Times New Roman" w:hAnsi="Verdana" w:cs="Times New Roman"/>
          <w:b/>
          <w:bCs/>
          <w:color w:val="800000"/>
          <w:sz w:val="20"/>
          <w:szCs w:val="20"/>
        </w:rPr>
        <w:t xml:space="preserve">Appetizer: </w:t>
      </w:r>
      <w:r w:rsidRPr="00801F84">
        <w:rPr>
          <w:rFonts w:ascii="Verdana" w:eastAsia="Times New Roman" w:hAnsi="Verdana" w:cs="Times New Roman"/>
          <w:sz w:val="20"/>
          <w:szCs w:val="20"/>
        </w:rPr>
        <w:t xml:space="preserve">If cheese is served as an appetizer, such as cubes on toothpicks, it is eaten with fingers. If served </w:t>
      </w:r>
      <w:proofErr w:type="gramStart"/>
      <w:r w:rsidRPr="00801F84">
        <w:rPr>
          <w:rFonts w:ascii="Verdana" w:eastAsia="Times New Roman" w:hAnsi="Verdana" w:cs="Times New Roman"/>
          <w:sz w:val="20"/>
          <w:szCs w:val="20"/>
        </w:rPr>
        <w:t>a wedges</w:t>
      </w:r>
      <w:proofErr w:type="gramEnd"/>
      <w:r w:rsidRPr="00801F84">
        <w:rPr>
          <w:rFonts w:ascii="Verdana" w:eastAsia="Times New Roman" w:hAnsi="Verdana" w:cs="Times New Roman"/>
          <w:sz w:val="20"/>
          <w:szCs w:val="20"/>
        </w:rPr>
        <w:t xml:space="preserve"> of cheese, such as on a cheese plate, a slice of cheese is cut from a wedge, placed on a cracker, and brought to the mouth with the fingers.</w:t>
      </w:r>
    </w:p>
    <w:p w:rsidR="00801F84" w:rsidRPr="00801F84" w:rsidRDefault="00801F84" w:rsidP="00801F84">
      <w:pPr>
        <w:spacing w:before="100" w:beforeAutospacing="1" w:after="100" w:afterAutospacing="1" w:line="240" w:lineRule="auto"/>
        <w:rPr>
          <w:rFonts w:ascii="Verdana" w:eastAsia="Times New Roman" w:hAnsi="Verdana" w:cs="Times New Roman"/>
          <w:sz w:val="20"/>
          <w:szCs w:val="20"/>
        </w:rPr>
      </w:pPr>
      <w:r w:rsidRPr="00801F84">
        <w:rPr>
          <w:rFonts w:ascii="Verdana" w:eastAsia="Times New Roman" w:hAnsi="Verdana" w:cs="Times New Roman"/>
          <w:b/>
          <w:bCs/>
          <w:sz w:val="20"/>
          <w:szCs w:val="20"/>
        </w:rPr>
        <w:br/>
        <w:t xml:space="preserve">Chicken: </w:t>
      </w:r>
      <w:r w:rsidRPr="00801F84">
        <w:rPr>
          <w:rFonts w:ascii="Verdana" w:eastAsia="Times New Roman" w:hAnsi="Verdana" w:cs="Times New Roman"/>
          <w:sz w:val="20"/>
          <w:szCs w:val="20"/>
        </w:rPr>
        <w:t> </w:t>
      </w:r>
    </w:p>
    <w:p w:rsidR="00801F84" w:rsidRPr="00801F84" w:rsidRDefault="00801F84" w:rsidP="00801F84">
      <w:pPr>
        <w:spacing w:beforeAutospacing="1" w:after="100" w:afterAutospacing="1" w:line="240" w:lineRule="auto"/>
        <w:rPr>
          <w:rFonts w:ascii="Verdana" w:eastAsia="Times New Roman" w:hAnsi="Verdana" w:cs="Times New Roman"/>
          <w:sz w:val="20"/>
          <w:szCs w:val="20"/>
        </w:rPr>
      </w:pPr>
      <w:r w:rsidRPr="00801F84">
        <w:rPr>
          <w:rFonts w:ascii="Verdana" w:eastAsia="Times New Roman" w:hAnsi="Verdana" w:cs="Times New Roman"/>
          <w:sz w:val="20"/>
          <w:szCs w:val="20"/>
        </w:rPr>
        <w:t>It once was acceptable to pick up food on a bone, such as chicken, if it could be held with two fingers. I don't recommend that you do this in a public setting.</w:t>
      </w:r>
    </w:p>
    <w:p w:rsidR="00801F84" w:rsidRPr="00801F84" w:rsidRDefault="00801F84" w:rsidP="00801F84">
      <w:pPr>
        <w:spacing w:before="100" w:beforeAutospacing="1" w:after="100" w:afterAutospacing="1" w:line="240" w:lineRule="auto"/>
        <w:rPr>
          <w:rFonts w:ascii="Verdana" w:eastAsia="Times New Roman" w:hAnsi="Verdana" w:cs="Times New Roman"/>
          <w:sz w:val="20"/>
          <w:szCs w:val="20"/>
        </w:rPr>
      </w:pPr>
      <w:r w:rsidRPr="00801F84">
        <w:rPr>
          <w:rFonts w:ascii="Verdana" w:eastAsia="Times New Roman" w:hAnsi="Verdana" w:cs="Times New Roman"/>
          <w:sz w:val="20"/>
          <w:szCs w:val="20"/>
        </w:rPr>
        <w:t xml:space="preserve">When dining at the restaurant or in a public place, chicken should always be eaten with a fork and knife. </w:t>
      </w:r>
    </w:p>
    <w:p w:rsidR="00801F84" w:rsidRPr="00801F84" w:rsidRDefault="00801F84" w:rsidP="00801F84">
      <w:pPr>
        <w:spacing w:before="100" w:beforeAutospacing="1" w:after="100" w:afterAutospacing="1" w:line="240" w:lineRule="auto"/>
        <w:rPr>
          <w:rFonts w:ascii="Verdana" w:eastAsia="Times New Roman" w:hAnsi="Verdana" w:cs="Times New Roman"/>
          <w:sz w:val="20"/>
          <w:szCs w:val="20"/>
        </w:rPr>
      </w:pPr>
      <w:r w:rsidRPr="00801F84">
        <w:rPr>
          <w:rFonts w:ascii="Verdana" w:eastAsia="Times New Roman" w:hAnsi="Verdana" w:cs="Times New Roman"/>
          <w:sz w:val="20"/>
          <w:szCs w:val="20"/>
        </w:rPr>
        <w:t>If you are at an informal barbecue, in the fast food restaurant where you bought the chicken, and/or at your own home, it is perfectly acceptable to eat chicken with your fingers.  </w:t>
      </w:r>
      <w:r w:rsidRPr="00801F84">
        <w:rPr>
          <w:rFonts w:ascii="Verdana" w:eastAsia="Times New Roman" w:hAnsi="Verdana" w:cs="Times New Roman"/>
          <w:sz w:val="20"/>
          <w:szCs w:val="20"/>
        </w:rPr>
        <w:br/>
        <w:t> </w:t>
      </w:r>
    </w:p>
    <w:p w:rsidR="00801F84" w:rsidRPr="00801F84" w:rsidRDefault="00801F84" w:rsidP="00801F84">
      <w:pPr>
        <w:spacing w:before="100" w:beforeAutospacing="1" w:after="100" w:afterAutospacing="1" w:line="240" w:lineRule="auto"/>
        <w:rPr>
          <w:rFonts w:ascii="Verdana" w:eastAsia="Times New Roman" w:hAnsi="Verdana" w:cs="Times New Roman"/>
          <w:sz w:val="20"/>
          <w:szCs w:val="20"/>
        </w:rPr>
      </w:pPr>
      <w:r w:rsidRPr="00801F84">
        <w:rPr>
          <w:rFonts w:ascii="Verdana" w:eastAsia="Times New Roman" w:hAnsi="Verdana" w:cs="Times New Roman"/>
          <w:b/>
          <w:bCs/>
          <w:sz w:val="20"/>
          <w:szCs w:val="20"/>
        </w:rPr>
        <w:t>Clams and oysters in the half shell</w:t>
      </w:r>
      <w:r w:rsidRPr="00801F84">
        <w:rPr>
          <w:rFonts w:ascii="Verdana" w:eastAsia="Times New Roman" w:hAnsi="Verdana" w:cs="Times New Roman"/>
          <w:b/>
          <w:bCs/>
          <w:color w:val="008000"/>
          <w:sz w:val="20"/>
          <w:szCs w:val="20"/>
        </w:rPr>
        <w:t>:</w:t>
      </w:r>
      <w:r w:rsidRPr="00801F84">
        <w:rPr>
          <w:rFonts w:ascii="Verdana" w:eastAsia="Times New Roman" w:hAnsi="Verdana" w:cs="Times New Roman"/>
          <w:sz w:val="20"/>
          <w:szCs w:val="20"/>
        </w:rPr>
        <w:t>  Hold the shell with the left hand and lift the clam out using your oyster fork.</w:t>
      </w:r>
    </w:p>
    <w:p w:rsidR="00801F84" w:rsidRPr="00801F84" w:rsidRDefault="00801F84" w:rsidP="00801F84">
      <w:pPr>
        <w:spacing w:before="100" w:beforeAutospacing="1" w:after="100" w:afterAutospacing="1" w:line="240" w:lineRule="auto"/>
        <w:rPr>
          <w:rFonts w:ascii="Verdana" w:eastAsia="Times New Roman" w:hAnsi="Verdana" w:cs="Times New Roman"/>
          <w:sz w:val="20"/>
          <w:szCs w:val="20"/>
        </w:rPr>
      </w:pPr>
      <w:r w:rsidRPr="00801F84">
        <w:rPr>
          <w:rFonts w:ascii="Verdana" w:eastAsia="Times New Roman" w:hAnsi="Verdana" w:cs="Times New Roman"/>
          <w:sz w:val="20"/>
          <w:szCs w:val="20"/>
        </w:rPr>
        <w:br/>
      </w:r>
      <w:r w:rsidRPr="00801F84">
        <w:rPr>
          <w:rFonts w:ascii="Verdana" w:eastAsia="Times New Roman" w:hAnsi="Verdana" w:cs="Times New Roman"/>
          <w:b/>
          <w:bCs/>
          <w:sz w:val="20"/>
          <w:szCs w:val="20"/>
        </w:rPr>
        <w:t xml:space="preserve">Corn on the Cob:  </w:t>
      </w:r>
      <w:r w:rsidRPr="00801F84">
        <w:rPr>
          <w:rFonts w:ascii="Verdana" w:eastAsia="Times New Roman" w:hAnsi="Verdana" w:cs="Times New Roman"/>
          <w:sz w:val="20"/>
          <w:szCs w:val="20"/>
        </w:rPr>
        <w:t xml:space="preserve">Corn on the Cob is usually not served in a formal setting, but if it is, it is perfectly acceptable to pick it up and eat it. </w:t>
      </w:r>
    </w:p>
    <w:p w:rsidR="00801F84" w:rsidRPr="00801F84" w:rsidRDefault="00801F84" w:rsidP="00801F84">
      <w:pPr>
        <w:spacing w:before="100" w:beforeAutospacing="1" w:after="100" w:afterAutospacing="1" w:line="240" w:lineRule="auto"/>
        <w:rPr>
          <w:rFonts w:ascii="Verdana" w:eastAsia="Times New Roman" w:hAnsi="Verdana" w:cs="Times New Roman"/>
          <w:sz w:val="20"/>
          <w:szCs w:val="20"/>
        </w:rPr>
      </w:pPr>
      <w:r w:rsidRPr="00801F84">
        <w:rPr>
          <w:rFonts w:ascii="Verdana" w:eastAsia="Times New Roman" w:hAnsi="Verdana" w:cs="Times New Roman"/>
          <w:b/>
          <w:bCs/>
          <w:sz w:val="20"/>
          <w:szCs w:val="20"/>
        </w:rPr>
        <w:br/>
        <w:t xml:space="preserve">Crab, shrimp and </w:t>
      </w:r>
      <w:hyperlink r:id="rId90" w:tgtFrame="_top" w:history="1">
        <w:r w:rsidRPr="00801F84">
          <w:rPr>
            <w:rFonts w:ascii="Verdana" w:eastAsia="Times New Roman" w:hAnsi="Verdana" w:cs="Times New Roman"/>
            <w:b/>
            <w:bCs/>
            <w:color w:val="A52A2A"/>
            <w:sz w:val="20"/>
            <w:u w:val="single"/>
          </w:rPr>
          <w:t>lobster</w:t>
        </w:r>
      </w:hyperlink>
      <w:r w:rsidRPr="00801F84">
        <w:rPr>
          <w:rFonts w:ascii="Verdana" w:eastAsia="Times New Roman" w:hAnsi="Verdana" w:cs="Times New Roman"/>
          <w:b/>
          <w:bCs/>
          <w:sz w:val="20"/>
          <w:szCs w:val="20"/>
        </w:rPr>
        <w:t xml:space="preserve"> cocktails:</w:t>
      </w:r>
      <w:r w:rsidRPr="00801F84">
        <w:rPr>
          <w:rFonts w:ascii="Verdana" w:eastAsia="Times New Roman" w:hAnsi="Verdana" w:cs="Times New Roman"/>
          <w:sz w:val="20"/>
          <w:szCs w:val="20"/>
        </w:rPr>
        <w:t xml:space="preserve">  These are always eaten with a cocktail fork. </w:t>
      </w:r>
    </w:p>
    <w:p w:rsidR="00801F84" w:rsidRPr="00801F84" w:rsidRDefault="00801F84" w:rsidP="00801F84">
      <w:pPr>
        <w:spacing w:before="100" w:beforeAutospacing="1" w:after="100" w:afterAutospacing="1" w:line="240" w:lineRule="auto"/>
        <w:rPr>
          <w:rFonts w:ascii="Verdana" w:eastAsia="Times New Roman" w:hAnsi="Verdana" w:cs="Times New Roman"/>
          <w:sz w:val="20"/>
          <w:szCs w:val="20"/>
        </w:rPr>
      </w:pPr>
      <w:r w:rsidRPr="00801F84">
        <w:rPr>
          <w:rFonts w:ascii="Verdana" w:eastAsia="Times New Roman" w:hAnsi="Verdana" w:cs="Times New Roman"/>
          <w:b/>
          <w:bCs/>
          <w:sz w:val="20"/>
          <w:szCs w:val="20"/>
        </w:rPr>
        <w:br/>
        <w:t>Crab/lobster claws:</w:t>
      </w:r>
      <w:r w:rsidRPr="00801F84">
        <w:rPr>
          <w:rFonts w:ascii="Verdana" w:eastAsia="Times New Roman" w:hAnsi="Verdana" w:cs="Times New Roman"/>
          <w:color w:val="008000"/>
          <w:sz w:val="20"/>
          <w:szCs w:val="20"/>
        </w:rPr>
        <w:t xml:space="preserve">  </w:t>
      </w:r>
      <w:r w:rsidRPr="00801F84">
        <w:rPr>
          <w:rFonts w:ascii="Verdana" w:eastAsia="Times New Roman" w:hAnsi="Verdana" w:cs="Times New Roman"/>
          <w:sz w:val="20"/>
          <w:szCs w:val="20"/>
        </w:rPr>
        <w:t xml:space="preserve">Crack them with a nutcracker and the meat taken out with </w:t>
      </w:r>
      <w:proofErr w:type="gramStart"/>
      <w:r w:rsidRPr="00801F84">
        <w:rPr>
          <w:rFonts w:ascii="Verdana" w:eastAsia="Times New Roman" w:hAnsi="Verdana" w:cs="Times New Roman"/>
          <w:sz w:val="20"/>
          <w:szCs w:val="20"/>
        </w:rPr>
        <w:t>an</w:t>
      </w:r>
      <w:proofErr w:type="gramEnd"/>
      <w:r w:rsidRPr="00801F84">
        <w:rPr>
          <w:rFonts w:ascii="Verdana" w:eastAsia="Times New Roman" w:hAnsi="Verdana" w:cs="Times New Roman"/>
          <w:sz w:val="20"/>
          <w:szCs w:val="20"/>
        </w:rPr>
        <w:t xml:space="preserve"> miniature or oyster fork. </w:t>
      </w:r>
    </w:p>
    <w:p w:rsidR="00801F84" w:rsidRPr="00801F84" w:rsidRDefault="00801F84" w:rsidP="00801F84">
      <w:pPr>
        <w:spacing w:before="100" w:beforeAutospacing="1" w:after="100" w:afterAutospacing="1" w:line="240" w:lineRule="auto"/>
        <w:rPr>
          <w:rFonts w:ascii="Verdana" w:eastAsia="Times New Roman" w:hAnsi="Verdana" w:cs="Times New Roman"/>
          <w:sz w:val="20"/>
          <w:szCs w:val="20"/>
        </w:rPr>
      </w:pPr>
      <w:r w:rsidRPr="00801F84">
        <w:rPr>
          <w:rFonts w:ascii="Verdana" w:eastAsia="Times New Roman" w:hAnsi="Verdana" w:cs="Times New Roman"/>
          <w:b/>
          <w:bCs/>
          <w:sz w:val="20"/>
          <w:szCs w:val="20"/>
        </w:rPr>
        <w:br/>
        <w:t>French Fries:</w:t>
      </w:r>
      <w:r w:rsidRPr="00801F84">
        <w:rPr>
          <w:rFonts w:ascii="Verdana" w:eastAsia="Times New Roman" w:hAnsi="Verdana" w:cs="Times New Roman"/>
          <w:sz w:val="20"/>
          <w:szCs w:val="20"/>
        </w:rPr>
        <w:t xml:space="preserve"> </w:t>
      </w:r>
    </w:p>
    <w:p w:rsidR="00801F84" w:rsidRPr="00801F84" w:rsidRDefault="00801F84" w:rsidP="00801F84">
      <w:pPr>
        <w:spacing w:beforeAutospacing="1" w:after="100" w:afterAutospacing="1" w:line="240" w:lineRule="auto"/>
        <w:rPr>
          <w:rFonts w:ascii="Verdana" w:eastAsia="Times New Roman" w:hAnsi="Verdana" w:cs="Times New Roman"/>
          <w:sz w:val="20"/>
          <w:szCs w:val="20"/>
        </w:rPr>
      </w:pPr>
      <w:r w:rsidRPr="00801F84">
        <w:rPr>
          <w:rFonts w:ascii="Verdana" w:eastAsia="Times New Roman" w:hAnsi="Verdana" w:cs="Times New Roman"/>
          <w:sz w:val="20"/>
          <w:szCs w:val="20"/>
        </w:rPr>
        <w:t>In a fine dining restaurant, use your knife and forks.</w:t>
      </w:r>
    </w:p>
    <w:p w:rsidR="00801F84" w:rsidRPr="00801F84" w:rsidRDefault="00801F84" w:rsidP="00801F84">
      <w:pPr>
        <w:spacing w:before="100" w:beforeAutospacing="1" w:after="100" w:afterAutospacing="1" w:line="240" w:lineRule="auto"/>
        <w:rPr>
          <w:rFonts w:ascii="Verdana" w:eastAsia="Times New Roman" w:hAnsi="Verdana" w:cs="Times New Roman"/>
          <w:sz w:val="20"/>
          <w:szCs w:val="20"/>
        </w:rPr>
      </w:pPr>
      <w:r w:rsidRPr="00801F84">
        <w:rPr>
          <w:rFonts w:ascii="Verdana" w:eastAsia="Times New Roman" w:hAnsi="Verdana" w:cs="Times New Roman"/>
          <w:sz w:val="20"/>
          <w:szCs w:val="20"/>
        </w:rPr>
        <w:t>When dining at a dinner party and the setting is very formal, you should use a fork. The best tactic is to watch what your host or hostess does, then do the same.</w:t>
      </w:r>
    </w:p>
    <w:p w:rsidR="00801F84" w:rsidRPr="00801F84" w:rsidRDefault="00801F84" w:rsidP="00801F84">
      <w:pPr>
        <w:spacing w:before="100" w:beforeAutospacing="1" w:after="100" w:afterAutospacing="1" w:line="240" w:lineRule="auto"/>
        <w:rPr>
          <w:rFonts w:ascii="Verdana" w:eastAsia="Times New Roman" w:hAnsi="Verdana" w:cs="Times New Roman"/>
          <w:sz w:val="20"/>
          <w:szCs w:val="20"/>
        </w:rPr>
      </w:pPr>
      <w:r w:rsidRPr="00801F84">
        <w:rPr>
          <w:rFonts w:ascii="Verdana" w:eastAsia="Times New Roman" w:hAnsi="Verdana" w:cs="Times New Roman"/>
          <w:sz w:val="20"/>
          <w:szCs w:val="20"/>
        </w:rPr>
        <w:t xml:space="preserve">In the vast majority of eating situations in the United States, French fries are eaten with the hands. It doesn't matter which hand. If served with a hamburger in a casual atmosphere, use your fingers and pick up a whole French </w:t>
      </w:r>
      <w:proofErr w:type="gramStart"/>
      <w:r w:rsidRPr="00801F84">
        <w:rPr>
          <w:rFonts w:ascii="Verdana" w:eastAsia="Times New Roman" w:hAnsi="Verdana" w:cs="Times New Roman"/>
          <w:sz w:val="20"/>
          <w:szCs w:val="20"/>
        </w:rPr>
        <w:t>Fry</w:t>
      </w:r>
      <w:proofErr w:type="gramEnd"/>
      <w:r w:rsidRPr="00801F84">
        <w:rPr>
          <w:rFonts w:ascii="Verdana" w:eastAsia="Times New Roman" w:hAnsi="Verdana" w:cs="Times New Roman"/>
          <w:sz w:val="20"/>
          <w:szCs w:val="20"/>
        </w:rPr>
        <w:t xml:space="preserve">. </w:t>
      </w:r>
      <w:r w:rsidRPr="00801F84">
        <w:rPr>
          <w:rFonts w:ascii="Verdana" w:eastAsia="Times New Roman" w:hAnsi="Verdana" w:cs="Times New Roman"/>
          <w:b/>
          <w:bCs/>
          <w:sz w:val="20"/>
          <w:szCs w:val="20"/>
        </w:rPr>
        <w:t>Exception:</w:t>
      </w:r>
      <w:r w:rsidRPr="00801F84">
        <w:rPr>
          <w:rFonts w:ascii="Verdana" w:eastAsia="Times New Roman" w:hAnsi="Verdana" w:cs="Times New Roman"/>
          <w:sz w:val="20"/>
          <w:szCs w:val="20"/>
        </w:rPr>
        <w:t xml:space="preserve"> If they are covered with something (like cheese, gravy, chili, etc.), they are considered utensil foods (use your fork).</w:t>
      </w:r>
    </w:p>
    <w:p w:rsidR="00801F84" w:rsidRPr="00801F84" w:rsidRDefault="00801F84" w:rsidP="00801F84">
      <w:pPr>
        <w:spacing w:before="100" w:beforeAutospacing="1" w:after="100" w:afterAutospacing="1" w:line="240" w:lineRule="auto"/>
        <w:rPr>
          <w:rFonts w:ascii="Verdana" w:eastAsia="Times New Roman" w:hAnsi="Verdana" w:cs="Times New Roman"/>
          <w:sz w:val="20"/>
          <w:szCs w:val="20"/>
        </w:rPr>
      </w:pPr>
      <w:r w:rsidRPr="00801F84">
        <w:rPr>
          <w:rFonts w:ascii="Verdana" w:eastAsia="Times New Roman" w:hAnsi="Verdana" w:cs="Times New Roman"/>
          <w:b/>
          <w:bCs/>
          <w:sz w:val="20"/>
          <w:szCs w:val="20"/>
        </w:rPr>
        <w:t xml:space="preserve">Olives:  </w:t>
      </w:r>
    </w:p>
    <w:p w:rsidR="00801F84" w:rsidRPr="00801F84" w:rsidRDefault="00801F84" w:rsidP="00801F84">
      <w:pPr>
        <w:spacing w:beforeAutospacing="1" w:after="100" w:afterAutospacing="1" w:line="240" w:lineRule="auto"/>
        <w:rPr>
          <w:rFonts w:ascii="Verdana" w:eastAsia="Times New Roman" w:hAnsi="Verdana" w:cs="Times New Roman"/>
          <w:sz w:val="20"/>
          <w:szCs w:val="20"/>
        </w:rPr>
      </w:pPr>
      <w:r w:rsidRPr="00801F84">
        <w:rPr>
          <w:rFonts w:ascii="Verdana" w:eastAsia="Times New Roman" w:hAnsi="Verdana" w:cs="Times New Roman"/>
          <w:color w:val="000000"/>
          <w:sz w:val="20"/>
          <w:szCs w:val="20"/>
        </w:rPr>
        <w:lastRenderedPageBreak/>
        <w:t xml:space="preserve">Generally, </w:t>
      </w:r>
      <w:hyperlink r:id="rId91" w:tgtFrame="_top" w:history="1">
        <w:r w:rsidRPr="00801F84">
          <w:rPr>
            <w:rFonts w:ascii="Verdana" w:eastAsia="Times New Roman" w:hAnsi="Verdana" w:cs="Times New Roman"/>
            <w:color w:val="A52A2A"/>
            <w:sz w:val="20"/>
            <w:u w:val="single"/>
          </w:rPr>
          <w:t>olives</w:t>
        </w:r>
      </w:hyperlink>
      <w:r w:rsidRPr="00801F84">
        <w:rPr>
          <w:rFonts w:ascii="Verdana" w:eastAsia="Times New Roman" w:hAnsi="Verdana" w:cs="Times New Roman"/>
          <w:color w:val="000000"/>
          <w:sz w:val="20"/>
          <w:szCs w:val="20"/>
        </w:rPr>
        <w:t xml:space="preserve"> are considered a finger food. It is perfectly acceptable to pick up and eat an olive with your fingers. Remove pit with your fingers. If you prefer not to use the finger method, use a small fork to stab olive and remove olive from your mouth.</w:t>
      </w:r>
    </w:p>
    <w:p w:rsidR="00801F84" w:rsidRPr="00801F84" w:rsidRDefault="00801F84" w:rsidP="00801F84">
      <w:pPr>
        <w:spacing w:before="100" w:beforeAutospacing="1" w:after="100" w:afterAutospacing="1" w:line="240" w:lineRule="auto"/>
        <w:rPr>
          <w:rFonts w:ascii="Times New Roman" w:eastAsia="Times New Roman" w:hAnsi="Times New Roman" w:cs="Times New Roman"/>
          <w:sz w:val="24"/>
          <w:szCs w:val="24"/>
        </w:rPr>
      </w:pPr>
      <w:r w:rsidRPr="00801F84">
        <w:rPr>
          <w:rFonts w:ascii="Verdana" w:eastAsia="Times New Roman" w:hAnsi="Verdana" w:cs="Times New Roman"/>
          <w:color w:val="000000"/>
          <w:sz w:val="20"/>
          <w:szCs w:val="20"/>
        </w:rPr>
        <w:t>Depending on your dining situation, you can either choose to eat olives or leave them on the plate. If you are on a job interview, don’t eat them. Also, in a highly formal dinner, don’t eat them unless you host or hostess does. The best tactic is to watch what your host or hostess does, then do the same.</w:t>
      </w:r>
    </w:p>
    <w:p w:rsidR="00801F84" w:rsidRPr="00801F84" w:rsidRDefault="00801F84" w:rsidP="00801F84">
      <w:pPr>
        <w:spacing w:before="100" w:beforeAutospacing="1" w:after="100" w:afterAutospacing="1" w:line="240" w:lineRule="auto"/>
        <w:rPr>
          <w:rFonts w:ascii="Times New Roman" w:eastAsia="Times New Roman" w:hAnsi="Times New Roman" w:cs="Times New Roman"/>
          <w:sz w:val="24"/>
          <w:szCs w:val="24"/>
        </w:rPr>
      </w:pPr>
      <w:r w:rsidRPr="00801F84">
        <w:rPr>
          <w:rFonts w:ascii="Verdana" w:eastAsia="Times New Roman" w:hAnsi="Verdana" w:cs="Times New Roman"/>
          <w:color w:val="000000"/>
          <w:sz w:val="20"/>
          <w:szCs w:val="20"/>
          <w:lang/>
        </w:rPr>
        <w:t>Emily Post indicates that, where olives are part of a salad, they are treated like the rest of the salad and taken in by fork and the pit deposited on the fork to return.</w:t>
      </w:r>
    </w:p>
    <w:p w:rsidR="00801F84" w:rsidRPr="00801F84" w:rsidRDefault="00801F84" w:rsidP="00801F84">
      <w:pPr>
        <w:spacing w:before="100" w:beforeAutospacing="1" w:after="100" w:afterAutospacing="1" w:line="240" w:lineRule="auto"/>
        <w:rPr>
          <w:rFonts w:ascii="Verdana" w:eastAsia="Times New Roman" w:hAnsi="Verdana" w:cs="Times New Roman"/>
          <w:sz w:val="20"/>
          <w:szCs w:val="20"/>
        </w:rPr>
      </w:pPr>
      <w:r w:rsidRPr="00801F84">
        <w:rPr>
          <w:rFonts w:ascii="Verdana" w:eastAsia="Times New Roman" w:hAnsi="Verdana" w:cs="Times New Roman"/>
          <w:b/>
          <w:bCs/>
          <w:sz w:val="20"/>
          <w:szCs w:val="20"/>
        </w:rPr>
        <w:br/>
        <w:t>Pasta or Spaghetti:</w:t>
      </w:r>
      <w:r w:rsidRPr="00801F84">
        <w:rPr>
          <w:rFonts w:ascii="Verdana" w:eastAsia="Times New Roman" w:hAnsi="Verdana" w:cs="Times New Roman"/>
          <w:sz w:val="20"/>
          <w:szCs w:val="20"/>
        </w:rPr>
        <w:t xml:space="preserve">  </w:t>
      </w:r>
    </w:p>
    <w:p w:rsidR="00801F84" w:rsidRPr="00801F84" w:rsidRDefault="00801F84" w:rsidP="00801F84">
      <w:pPr>
        <w:spacing w:beforeAutospacing="1" w:after="100" w:afterAutospacing="1" w:line="240" w:lineRule="auto"/>
        <w:rPr>
          <w:rFonts w:ascii="Verdana" w:eastAsia="Times New Roman" w:hAnsi="Verdana" w:cs="Times New Roman"/>
          <w:sz w:val="20"/>
          <w:szCs w:val="20"/>
        </w:rPr>
      </w:pPr>
      <w:r w:rsidRPr="00801F84">
        <w:rPr>
          <w:rFonts w:ascii="Verdana" w:eastAsia="Times New Roman" w:hAnsi="Verdana" w:cs="Times New Roman"/>
          <w:sz w:val="20"/>
          <w:szCs w:val="20"/>
        </w:rPr>
        <w:t xml:space="preserve">The perfect method for eating spaghetti or other long stringy pasta is to twirl it around your fork. Use a spoon to help if needed. </w:t>
      </w:r>
    </w:p>
    <w:p w:rsidR="00801F84" w:rsidRPr="00801F84" w:rsidRDefault="00801F84" w:rsidP="00801F84">
      <w:pPr>
        <w:spacing w:before="100" w:beforeAutospacing="1" w:after="100" w:afterAutospacing="1" w:line="240" w:lineRule="auto"/>
        <w:rPr>
          <w:rFonts w:ascii="Verdana" w:eastAsia="Times New Roman" w:hAnsi="Verdana" w:cs="Times New Roman"/>
          <w:sz w:val="20"/>
          <w:szCs w:val="20"/>
        </w:rPr>
      </w:pPr>
      <w:r w:rsidRPr="00801F84">
        <w:rPr>
          <w:rFonts w:ascii="Verdana" w:eastAsia="Times New Roman" w:hAnsi="Verdana" w:cs="Times New Roman"/>
          <w:sz w:val="20"/>
          <w:szCs w:val="20"/>
        </w:rPr>
        <w:t xml:space="preserve">It is also acceptable to cut pasta with a knife and fork. You can get some leverage by turning the pasta while holding the tines of your fork against the edge of your plate. It's even correct to neatly cut the </w:t>
      </w:r>
      <w:hyperlink r:id="rId92" w:tgtFrame="_top" w:history="1">
        <w:r w:rsidRPr="00801F84">
          <w:rPr>
            <w:rFonts w:ascii="Verdana" w:eastAsia="Times New Roman" w:hAnsi="Verdana" w:cs="Times New Roman"/>
            <w:color w:val="A52A2A"/>
            <w:sz w:val="20"/>
            <w:u w:val="single"/>
          </w:rPr>
          <w:t>pasta</w:t>
        </w:r>
      </w:hyperlink>
      <w:r w:rsidRPr="00801F84">
        <w:rPr>
          <w:rFonts w:ascii="Verdana" w:eastAsia="Times New Roman" w:hAnsi="Verdana" w:cs="Times New Roman"/>
          <w:sz w:val="20"/>
          <w:szCs w:val="20"/>
        </w:rPr>
        <w:t xml:space="preserve"> if twirling is too hard. </w:t>
      </w:r>
    </w:p>
    <w:p w:rsidR="00801F84" w:rsidRPr="00801F84" w:rsidRDefault="00801F84" w:rsidP="00801F84">
      <w:pPr>
        <w:spacing w:before="100" w:beforeAutospacing="1" w:after="100" w:afterAutospacing="1" w:line="240" w:lineRule="auto"/>
        <w:rPr>
          <w:rFonts w:ascii="Verdana" w:eastAsia="Times New Roman" w:hAnsi="Verdana" w:cs="Times New Roman"/>
          <w:sz w:val="20"/>
          <w:szCs w:val="20"/>
        </w:rPr>
      </w:pPr>
      <w:r w:rsidRPr="00801F84">
        <w:rPr>
          <w:rFonts w:ascii="Verdana" w:eastAsia="Times New Roman" w:hAnsi="Verdana" w:cs="Times New Roman"/>
          <w:sz w:val="20"/>
          <w:szCs w:val="20"/>
        </w:rPr>
        <w:t xml:space="preserve">What </w:t>
      </w:r>
      <w:proofErr w:type="gramStart"/>
      <w:r w:rsidRPr="00801F84">
        <w:rPr>
          <w:rFonts w:ascii="Verdana" w:eastAsia="Times New Roman" w:hAnsi="Verdana" w:cs="Times New Roman"/>
          <w:sz w:val="20"/>
          <w:szCs w:val="20"/>
        </w:rPr>
        <w:t>is undeniably bad manners</w:t>
      </w:r>
      <w:proofErr w:type="gramEnd"/>
      <w:r w:rsidRPr="00801F84">
        <w:rPr>
          <w:rFonts w:ascii="Verdana" w:eastAsia="Times New Roman" w:hAnsi="Verdana" w:cs="Times New Roman"/>
          <w:sz w:val="20"/>
          <w:szCs w:val="20"/>
        </w:rPr>
        <w:t xml:space="preserve"> is slurping in a mouthful of trailing pasta without benefit of twirl or knife. It's often loud, and it's never pretty.</w:t>
      </w:r>
    </w:p>
    <w:p w:rsidR="00801F84" w:rsidRPr="00801F84" w:rsidRDefault="00801F84" w:rsidP="00801F84">
      <w:pPr>
        <w:spacing w:before="100" w:beforeAutospacing="1" w:after="100" w:afterAutospacing="1" w:line="240" w:lineRule="auto"/>
        <w:rPr>
          <w:rFonts w:ascii="Verdana" w:eastAsia="Times New Roman" w:hAnsi="Verdana" w:cs="Times New Roman"/>
          <w:sz w:val="20"/>
          <w:szCs w:val="20"/>
        </w:rPr>
      </w:pPr>
      <w:r w:rsidRPr="00801F84">
        <w:rPr>
          <w:rFonts w:ascii="Verdana" w:eastAsia="Times New Roman" w:hAnsi="Verdana" w:cs="Times New Roman"/>
          <w:sz w:val="20"/>
          <w:szCs w:val="20"/>
        </w:rPr>
        <w:t xml:space="preserve">If possible, serve warm pasta in warm, shallow bowls instead of on dinner plates. </w:t>
      </w:r>
      <w:proofErr w:type="gramStart"/>
      <w:r w:rsidRPr="00801F84">
        <w:rPr>
          <w:rFonts w:ascii="Verdana" w:eastAsia="Times New Roman" w:hAnsi="Verdana" w:cs="Times New Roman"/>
          <w:sz w:val="20"/>
          <w:szCs w:val="20"/>
        </w:rPr>
        <w:t>The sides of the bowl aids in turning pasta noodles on the fork.</w:t>
      </w:r>
      <w:proofErr w:type="gramEnd"/>
      <w:r w:rsidRPr="00801F84">
        <w:rPr>
          <w:rFonts w:ascii="Verdana" w:eastAsia="Times New Roman" w:hAnsi="Verdana" w:cs="Times New Roman"/>
          <w:sz w:val="20"/>
          <w:szCs w:val="20"/>
        </w:rPr>
        <w:t xml:space="preserve">  </w:t>
      </w:r>
    </w:p>
    <w:p w:rsidR="00801F84" w:rsidRPr="00801F84" w:rsidRDefault="00801F84" w:rsidP="00801F84">
      <w:pPr>
        <w:spacing w:before="100" w:beforeAutospacing="1" w:after="100" w:afterAutospacing="1" w:line="240" w:lineRule="auto"/>
        <w:rPr>
          <w:rFonts w:ascii="Verdana" w:eastAsia="Times New Roman" w:hAnsi="Verdana" w:cs="Times New Roman"/>
          <w:sz w:val="20"/>
          <w:szCs w:val="20"/>
        </w:rPr>
      </w:pPr>
      <w:r w:rsidRPr="00801F84">
        <w:rPr>
          <w:rFonts w:ascii="Verdana" w:eastAsia="Times New Roman" w:hAnsi="Verdana" w:cs="Times New Roman"/>
          <w:b/>
          <w:bCs/>
          <w:sz w:val="20"/>
          <w:szCs w:val="20"/>
        </w:rPr>
        <w:br/>
        <w:t>Pineapple:</w:t>
      </w:r>
      <w:r w:rsidRPr="00801F84">
        <w:rPr>
          <w:rFonts w:ascii="Verdana" w:eastAsia="Times New Roman" w:hAnsi="Verdana" w:cs="Times New Roman"/>
          <w:b/>
          <w:bCs/>
          <w:color w:val="008000"/>
          <w:sz w:val="20"/>
          <w:szCs w:val="20"/>
        </w:rPr>
        <w:t xml:space="preserve">  </w:t>
      </w:r>
      <w:r w:rsidRPr="00801F84">
        <w:rPr>
          <w:rFonts w:ascii="Verdana" w:eastAsia="Times New Roman" w:hAnsi="Verdana" w:cs="Times New Roman"/>
          <w:sz w:val="20"/>
          <w:szCs w:val="20"/>
        </w:rPr>
        <w:t>Use a knife and fork to eat fresh pineapple slices.</w:t>
      </w:r>
    </w:p>
    <w:p w:rsidR="00801F84" w:rsidRPr="00801F84" w:rsidRDefault="00801F84" w:rsidP="00801F84">
      <w:pPr>
        <w:spacing w:before="100" w:beforeAutospacing="1" w:after="100" w:afterAutospacing="1" w:line="240" w:lineRule="auto"/>
        <w:rPr>
          <w:rFonts w:ascii="Verdana" w:eastAsia="Times New Roman" w:hAnsi="Verdana" w:cs="Times New Roman"/>
          <w:sz w:val="20"/>
          <w:szCs w:val="20"/>
        </w:rPr>
      </w:pPr>
      <w:r w:rsidRPr="00801F84">
        <w:rPr>
          <w:rFonts w:ascii="Verdana" w:eastAsia="Times New Roman" w:hAnsi="Verdana" w:cs="Times New Roman"/>
          <w:b/>
          <w:bCs/>
          <w:sz w:val="20"/>
          <w:szCs w:val="20"/>
        </w:rPr>
        <w:br/>
        <w:t>Potatoes:</w:t>
      </w:r>
      <w:r w:rsidRPr="00801F84">
        <w:rPr>
          <w:rFonts w:ascii="Verdana" w:eastAsia="Times New Roman" w:hAnsi="Verdana" w:cs="Times New Roman"/>
          <w:color w:val="008000"/>
          <w:sz w:val="20"/>
          <w:szCs w:val="20"/>
        </w:rPr>
        <w:t xml:space="preserve"> </w:t>
      </w:r>
    </w:p>
    <w:p w:rsidR="00801F84" w:rsidRPr="00801F84" w:rsidRDefault="00801F84" w:rsidP="00801F84">
      <w:pPr>
        <w:spacing w:beforeAutospacing="1" w:after="100" w:afterAutospacing="1" w:line="240" w:lineRule="auto"/>
        <w:rPr>
          <w:rFonts w:ascii="Verdana" w:eastAsia="Times New Roman" w:hAnsi="Verdana" w:cs="Times New Roman"/>
          <w:sz w:val="20"/>
          <w:szCs w:val="20"/>
        </w:rPr>
      </w:pPr>
      <w:r w:rsidRPr="00801F84">
        <w:rPr>
          <w:rFonts w:ascii="Verdana" w:eastAsia="Times New Roman" w:hAnsi="Verdana" w:cs="Times New Roman"/>
          <w:sz w:val="20"/>
          <w:szCs w:val="20"/>
        </w:rPr>
        <w:t xml:space="preserve">Baked potatoes are most often served already slit. If not, cut across the top with a knife, open the potato wider with your fork, and add butter or </w:t>
      </w:r>
      <w:hyperlink r:id="rId93" w:tgtFrame="_top" w:history="1">
        <w:r w:rsidRPr="00801F84">
          <w:rPr>
            <w:rFonts w:ascii="Verdana" w:eastAsia="Times New Roman" w:hAnsi="Verdana" w:cs="Times New Roman"/>
            <w:color w:val="A52A2A"/>
            <w:sz w:val="20"/>
            <w:u w:val="single"/>
          </w:rPr>
          <w:t>sour cream</w:t>
        </w:r>
      </w:hyperlink>
      <w:r w:rsidRPr="00801F84">
        <w:rPr>
          <w:rFonts w:ascii="Verdana" w:eastAsia="Times New Roman" w:hAnsi="Verdana" w:cs="Times New Roman"/>
          <w:sz w:val="20"/>
          <w:szCs w:val="20"/>
        </w:rPr>
        <w:t xml:space="preserve"> and chives, salt, and pepper. </w:t>
      </w:r>
    </w:p>
    <w:p w:rsidR="00801F84" w:rsidRPr="00801F84" w:rsidRDefault="00801F84" w:rsidP="00801F84">
      <w:pPr>
        <w:spacing w:before="100" w:beforeAutospacing="1" w:after="100" w:afterAutospacing="1" w:line="240" w:lineRule="auto"/>
        <w:rPr>
          <w:rFonts w:ascii="Verdana" w:eastAsia="Times New Roman" w:hAnsi="Verdana" w:cs="Times New Roman"/>
          <w:sz w:val="20"/>
          <w:szCs w:val="20"/>
        </w:rPr>
      </w:pPr>
      <w:r w:rsidRPr="00801F84">
        <w:rPr>
          <w:rFonts w:ascii="Verdana" w:eastAsia="Times New Roman" w:hAnsi="Verdana" w:cs="Times New Roman"/>
          <w:sz w:val="20"/>
          <w:szCs w:val="20"/>
        </w:rPr>
        <w:t xml:space="preserve">You may eat the skin as you go along. Don't take the insides out and put the skin aside (or take the foil off). Eat it by scooping out the insides bite by bite. </w:t>
      </w:r>
    </w:p>
    <w:p w:rsidR="00801F84" w:rsidRPr="00801F84" w:rsidRDefault="00801F84" w:rsidP="00801F84">
      <w:pPr>
        <w:spacing w:before="100" w:beforeAutospacing="1" w:after="100" w:afterAutospacing="1" w:line="240" w:lineRule="auto"/>
        <w:rPr>
          <w:rFonts w:ascii="Verdana" w:eastAsia="Times New Roman" w:hAnsi="Verdana" w:cs="Times New Roman"/>
          <w:sz w:val="20"/>
          <w:szCs w:val="20"/>
        </w:rPr>
      </w:pPr>
      <w:r w:rsidRPr="00801F84">
        <w:rPr>
          <w:rFonts w:ascii="Verdana" w:eastAsia="Times New Roman" w:hAnsi="Verdana" w:cs="Times New Roman"/>
          <w:b/>
          <w:bCs/>
          <w:sz w:val="20"/>
          <w:szCs w:val="20"/>
        </w:rPr>
        <w:br/>
        <w:t>Risotto:</w:t>
      </w:r>
      <w:r w:rsidRPr="00801F84">
        <w:rPr>
          <w:rFonts w:ascii="Verdana" w:eastAsia="Times New Roman" w:hAnsi="Verdana" w:cs="Times New Roman"/>
          <w:sz w:val="20"/>
          <w:szCs w:val="20"/>
        </w:rPr>
        <w:t xml:space="preserve"> </w:t>
      </w:r>
    </w:p>
    <w:p w:rsidR="00801F84" w:rsidRPr="00801F84" w:rsidRDefault="00801F84" w:rsidP="00801F84">
      <w:pPr>
        <w:spacing w:beforeAutospacing="1" w:after="100" w:afterAutospacing="1" w:line="240" w:lineRule="auto"/>
        <w:rPr>
          <w:rFonts w:ascii="Verdana" w:eastAsia="Times New Roman" w:hAnsi="Verdana" w:cs="Times New Roman"/>
          <w:sz w:val="20"/>
          <w:szCs w:val="20"/>
        </w:rPr>
      </w:pPr>
      <w:r w:rsidRPr="00801F84">
        <w:rPr>
          <w:rFonts w:ascii="Verdana" w:eastAsia="Times New Roman" w:hAnsi="Verdana" w:cs="Times New Roman"/>
          <w:sz w:val="20"/>
          <w:szCs w:val="20"/>
        </w:rPr>
        <w:t xml:space="preserve">Using a fork or a spoon, push the grains of cooked rice out slightly toward the edge of the bowl, eating only from the pulled out ring of rice. </w:t>
      </w:r>
    </w:p>
    <w:p w:rsidR="00801F84" w:rsidRPr="00801F84" w:rsidRDefault="00801F84" w:rsidP="00801F84">
      <w:pPr>
        <w:spacing w:before="100" w:beforeAutospacing="1" w:after="100" w:afterAutospacing="1" w:line="240" w:lineRule="auto"/>
        <w:rPr>
          <w:rFonts w:ascii="Verdana" w:eastAsia="Times New Roman" w:hAnsi="Verdana" w:cs="Times New Roman"/>
          <w:sz w:val="20"/>
          <w:szCs w:val="20"/>
        </w:rPr>
      </w:pPr>
      <w:r w:rsidRPr="00801F84">
        <w:rPr>
          <w:rFonts w:ascii="Verdana" w:eastAsia="Times New Roman" w:hAnsi="Verdana" w:cs="Times New Roman"/>
          <w:sz w:val="20"/>
          <w:szCs w:val="20"/>
        </w:rPr>
        <w:t xml:space="preserve">Continue spreading from the center and eating around the edges in a circle. This will keep the risotto hot as you enjoy your risotto. </w:t>
      </w:r>
    </w:p>
    <w:p w:rsidR="00801F84" w:rsidRPr="00801F84" w:rsidRDefault="00801F84" w:rsidP="00801F84">
      <w:pPr>
        <w:spacing w:before="100" w:beforeAutospacing="1" w:after="100" w:afterAutospacing="1" w:line="240" w:lineRule="auto"/>
        <w:rPr>
          <w:rFonts w:ascii="Verdana" w:eastAsia="Times New Roman" w:hAnsi="Verdana" w:cs="Times New Roman"/>
          <w:sz w:val="20"/>
          <w:szCs w:val="20"/>
        </w:rPr>
      </w:pPr>
      <w:r w:rsidRPr="00801F84">
        <w:rPr>
          <w:rFonts w:ascii="Verdana" w:eastAsia="Times New Roman" w:hAnsi="Verdana" w:cs="Times New Roman"/>
          <w:b/>
          <w:bCs/>
          <w:sz w:val="20"/>
          <w:szCs w:val="20"/>
        </w:rPr>
        <w:lastRenderedPageBreak/>
        <w:br/>
        <w:t>Salad:</w:t>
      </w:r>
      <w:r w:rsidRPr="00801F84">
        <w:rPr>
          <w:rFonts w:ascii="Verdana" w:eastAsia="Times New Roman" w:hAnsi="Verdana" w:cs="Times New Roman"/>
          <w:sz w:val="20"/>
          <w:szCs w:val="20"/>
        </w:rPr>
        <w:t xml:space="preserve">  </w:t>
      </w:r>
    </w:p>
    <w:p w:rsidR="00801F84" w:rsidRPr="00801F84" w:rsidRDefault="00801F84" w:rsidP="00801F84">
      <w:pPr>
        <w:spacing w:beforeAutospacing="1" w:after="100" w:afterAutospacing="1" w:line="240" w:lineRule="auto"/>
        <w:rPr>
          <w:rFonts w:ascii="Verdana" w:eastAsia="Times New Roman" w:hAnsi="Verdana" w:cs="Times New Roman"/>
          <w:sz w:val="20"/>
          <w:szCs w:val="20"/>
        </w:rPr>
      </w:pPr>
      <w:r w:rsidRPr="00801F84">
        <w:rPr>
          <w:rFonts w:ascii="Verdana" w:eastAsia="Times New Roman" w:hAnsi="Verdana" w:cs="Times New Roman"/>
          <w:sz w:val="20"/>
          <w:szCs w:val="20"/>
        </w:rPr>
        <w:t xml:space="preserve">If you are served large pieces or a whole wedge of lettuce, cut one bite at a time, using the knife provided. </w:t>
      </w:r>
    </w:p>
    <w:p w:rsidR="00801F84" w:rsidRPr="00801F84" w:rsidRDefault="00801F84" w:rsidP="00801F84">
      <w:pPr>
        <w:spacing w:before="100" w:beforeAutospacing="1" w:after="100" w:afterAutospacing="1" w:line="240" w:lineRule="auto"/>
        <w:rPr>
          <w:rFonts w:ascii="Verdana" w:eastAsia="Times New Roman" w:hAnsi="Verdana" w:cs="Times New Roman"/>
          <w:sz w:val="20"/>
          <w:szCs w:val="20"/>
        </w:rPr>
      </w:pPr>
      <w:r w:rsidRPr="00801F84">
        <w:rPr>
          <w:rFonts w:ascii="Verdana" w:eastAsia="Times New Roman" w:hAnsi="Verdana" w:cs="Times New Roman"/>
          <w:sz w:val="20"/>
          <w:szCs w:val="20"/>
        </w:rPr>
        <w:t>If the salad is served before or after the main course, use the smaller fork. If the salad is considered the main course, use the entrée fork (large fork).</w:t>
      </w:r>
    </w:p>
    <w:p w:rsidR="00801F84" w:rsidRPr="00801F84" w:rsidRDefault="00801F84" w:rsidP="00801F84">
      <w:pPr>
        <w:spacing w:before="100" w:beforeAutospacing="1" w:after="100" w:afterAutospacing="1" w:line="240" w:lineRule="auto"/>
        <w:rPr>
          <w:rFonts w:ascii="Verdana" w:eastAsia="Times New Roman" w:hAnsi="Verdana" w:cs="Times New Roman"/>
          <w:sz w:val="20"/>
          <w:szCs w:val="20"/>
        </w:rPr>
      </w:pPr>
      <w:r w:rsidRPr="00801F84">
        <w:rPr>
          <w:rFonts w:ascii="Verdana" w:eastAsia="Times New Roman" w:hAnsi="Verdana" w:cs="Times New Roman"/>
          <w:b/>
          <w:bCs/>
          <w:sz w:val="20"/>
          <w:szCs w:val="20"/>
        </w:rPr>
        <w:br/>
        <w:t>Sandwich:</w:t>
      </w:r>
      <w:r w:rsidRPr="00801F84">
        <w:rPr>
          <w:rFonts w:ascii="Verdana" w:eastAsia="Times New Roman" w:hAnsi="Verdana" w:cs="Times New Roman"/>
          <w:b/>
          <w:bCs/>
          <w:color w:val="008000"/>
          <w:sz w:val="20"/>
          <w:szCs w:val="20"/>
        </w:rPr>
        <w:t xml:space="preserve"> </w:t>
      </w:r>
    </w:p>
    <w:p w:rsidR="00801F84" w:rsidRPr="00801F84" w:rsidRDefault="00801F84" w:rsidP="00801F84">
      <w:pPr>
        <w:spacing w:beforeAutospacing="1" w:after="100" w:afterAutospacing="1" w:line="240" w:lineRule="auto"/>
        <w:rPr>
          <w:rFonts w:ascii="Verdana" w:eastAsia="Times New Roman" w:hAnsi="Verdana" w:cs="Times New Roman"/>
          <w:sz w:val="20"/>
          <w:szCs w:val="20"/>
        </w:rPr>
      </w:pPr>
      <w:r w:rsidRPr="00801F84">
        <w:rPr>
          <w:rFonts w:ascii="Verdana" w:eastAsia="Times New Roman" w:hAnsi="Verdana" w:cs="Times New Roman"/>
          <w:b/>
          <w:bCs/>
          <w:color w:val="800000"/>
          <w:sz w:val="20"/>
          <w:szCs w:val="20"/>
        </w:rPr>
        <w:t>Small Sandwiches:</w:t>
      </w:r>
      <w:r w:rsidRPr="00801F84">
        <w:rPr>
          <w:rFonts w:ascii="Verdana" w:eastAsia="Times New Roman" w:hAnsi="Verdana" w:cs="Times New Roman"/>
          <w:sz w:val="20"/>
          <w:szCs w:val="20"/>
        </w:rPr>
        <w:t xml:space="preserve"> Such as tea sandwiches or canapés, may be picked up and eaten with your fingers. </w:t>
      </w:r>
    </w:p>
    <w:p w:rsidR="00801F84" w:rsidRPr="00801F84" w:rsidRDefault="00801F84" w:rsidP="00801F84">
      <w:pPr>
        <w:spacing w:before="100" w:beforeAutospacing="1" w:after="100" w:afterAutospacing="1" w:line="240" w:lineRule="auto"/>
        <w:rPr>
          <w:rFonts w:ascii="Verdana" w:eastAsia="Times New Roman" w:hAnsi="Verdana" w:cs="Times New Roman"/>
          <w:sz w:val="20"/>
          <w:szCs w:val="20"/>
        </w:rPr>
      </w:pPr>
      <w:r w:rsidRPr="00801F84">
        <w:rPr>
          <w:rFonts w:ascii="Verdana" w:eastAsia="Times New Roman" w:hAnsi="Verdana" w:cs="Times New Roman"/>
          <w:b/>
          <w:bCs/>
          <w:color w:val="800000"/>
          <w:sz w:val="20"/>
          <w:szCs w:val="20"/>
        </w:rPr>
        <w:t>Large Sandwiches:</w:t>
      </w:r>
      <w:r w:rsidRPr="00801F84">
        <w:rPr>
          <w:rFonts w:ascii="Verdana" w:eastAsia="Times New Roman" w:hAnsi="Verdana" w:cs="Times New Roman"/>
          <w:sz w:val="20"/>
          <w:szCs w:val="20"/>
        </w:rPr>
        <w:t xml:space="preserve"> If not cut in halve, should be cut with your knife before lifting and eating. </w:t>
      </w:r>
    </w:p>
    <w:p w:rsidR="00801F84" w:rsidRPr="00801F84" w:rsidRDefault="00801F84" w:rsidP="00801F84">
      <w:pPr>
        <w:spacing w:before="100" w:beforeAutospacing="1" w:after="100" w:afterAutospacing="1" w:line="240" w:lineRule="auto"/>
        <w:rPr>
          <w:rFonts w:ascii="Verdana" w:eastAsia="Times New Roman" w:hAnsi="Verdana" w:cs="Times New Roman"/>
          <w:sz w:val="20"/>
          <w:szCs w:val="20"/>
        </w:rPr>
      </w:pPr>
      <w:r w:rsidRPr="00801F84">
        <w:rPr>
          <w:rFonts w:ascii="Verdana" w:eastAsia="Times New Roman" w:hAnsi="Verdana" w:cs="Times New Roman"/>
          <w:b/>
          <w:bCs/>
          <w:color w:val="800000"/>
          <w:sz w:val="20"/>
          <w:szCs w:val="20"/>
        </w:rPr>
        <w:t>Hot Sandwiches:</w:t>
      </w:r>
      <w:r w:rsidRPr="00801F84">
        <w:rPr>
          <w:rFonts w:ascii="Verdana" w:eastAsia="Times New Roman" w:hAnsi="Verdana" w:cs="Times New Roman"/>
          <w:sz w:val="20"/>
          <w:szCs w:val="20"/>
        </w:rPr>
        <w:t xml:space="preserve"> Any hot sandwich</w:t>
      </w:r>
      <w:proofErr w:type="gramStart"/>
      <w:r w:rsidRPr="00801F84">
        <w:rPr>
          <w:rFonts w:ascii="Verdana" w:eastAsia="Times New Roman" w:hAnsi="Verdana" w:cs="Times New Roman"/>
          <w:sz w:val="20"/>
          <w:szCs w:val="20"/>
        </w:rPr>
        <w:t>  or</w:t>
      </w:r>
      <w:proofErr w:type="gramEnd"/>
      <w:r w:rsidRPr="00801F84">
        <w:rPr>
          <w:rFonts w:ascii="Verdana" w:eastAsia="Times New Roman" w:hAnsi="Verdana" w:cs="Times New Roman"/>
          <w:sz w:val="20"/>
          <w:szCs w:val="20"/>
        </w:rPr>
        <w:t xml:space="preserve"> open-face sandwich that is served with a gravy requires a knife and fork.</w:t>
      </w:r>
    </w:p>
    <w:p w:rsidR="00801F84" w:rsidRPr="00801F84" w:rsidRDefault="00801F84" w:rsidP="00801F84">
      <w:pPr>
        <w:spacing w:before="100" w:beforeAutospacing="1" w:after="100" w:afterAutospacing="1" w:line="240" w:lineRule="auto"/>
        <w:rPr>
          <w:rFonts w:ascii="Verdana" w:eastAsia="Times New Roman" w:hAnsi="Verdana" w:cs="Times New Roman"/>
          <w:sz w:val="20"/>
          <w:szCs w:val="20"/>
        </w:rPr>
      </w:pPr>
      <w:r w:rsidRPr="00801F84">
        <w:rPr>
          <w:rFonts w:ascii="Verdana" w:eastAsia="Times New Roman" w:hAnsi="Verdana" w:cs="Times New Roman"/>
          <w:b/>
          <w:bCs/>
          <w:color w:val="800000"/>
          <w:sz w:val="20"/>
        </w:rPr>
        <w:t xml:space="preserve">Wraps: </w:t>
      </w:r>
      <w:r w:rsidRPr="00801F84">
        <w:rPr>
          <w:rFonts w:ascii="Verdana" w:eastAsia="Times New Roman" w:hAnsi="Verdana" w:cs="Times New Roman"/>
          <w:b/>
          <w:bCs/>
          <w:sz w:val="20"/>
        </w:rPr>
        <w:t> </w:t>
      </w:r>
      <w:r w:rsidRPr="00801F84">
        <w:rPr>
          <w:rFonts w:ascii="Verdana" w:eastAsia="Times New Roman" w:hAnsi="Verdana" w:cs="Times New Roman"/>
          <w:sz w:val="20"/>
          <w:szCs w:val="20"/>
        </w:rPr>
        <w:t xml:space="preserve">Such as burritos and other sandwiches in which the filling is wrapped in thin flat bread (usually </w:t>
      </w:r>
      <w:hyperlink r:id="rId94" w:tgtFrame="_top" w:history="1">
        <w:r w:rsidRPr="00801F84">
          <w:rPr>
            <w:rFonts w:ascii="Verdana" w:eastAsia="Times New Roman" w:hAnsi="Verdana" w:cs="Times New Roman"/>
            <w:color w:val="A52A2A"/>
            <w:sz w:val="20"/>
            <w:u w:val="single"/>
          </w:rPr>
          <w:t>tortillas</w:t>
        </w:r>
      </w:hyperlink>
      <w:r w:rsidRPr="00801F84">
        <w:rPr>
          <w:rFonts w:ascii="Verdana" w:eastAsia="Times New Roman" w:hAnsi="Verdana" w:cs="Times New Roman"/>
          <w:sz w:val="20"/>
          <w:szCs w:val="20"/>
        </w:rPr>
        <w:t xml:space="preserve"> or pita bread) are eaten with the hands. Any sandwich filling that falls from the sandwich to the plate is eaten with a fork.</w:t>
      </w:r>
    </w:p>
    <w:p w:rsidR="00801F84" w:rsidRPr="00801F84" w:rsidRDefault="00801F84" w:rsidP="00801F84">
      <w:pPr>
        <w:spacing w:before="100" w:beforeAutospacing="1" w:after="100" w:afterAutospacing="1" w:line="240" w:lineRule="auto"/>
        <w:rPr>
          <w:rFonts w:ascii="Verdana" w:eastAsia="Times New Roman" w:hAnsi="Verdana" w:cs="Times New Roman"/>
          <w:sz w:val="20"/>
          <w:szCs w:val="20"/>
        </w:rPr>
      </w:pPr>
      <w:r w:rsidRPr="00801F84">
        <w:rPr>
          <w:rFonts w:ascii="Verdana" w:eastAsia="Times New Roman" w:hAnsi="Verdana" w:cs="Times New Roman"/>
          <w:b/>
          <w:bCs/>
          <w:sz w:val="20"/>
          <w:szCs w:val="20"/>
        </w:rPr>
        <w:br/>
        <w:t xml:space="preserve">Shish-kabob: </w:t>
      </w:r>
    </w:p>
    <w:p w:rsidR="00801F84" w:rsidRPr="00801F84" w:rsidRDefault="00801F84" w:rsidP="00801F84">
      <w:pPr>
        <w:spacing w:beforeAutospacing="1" w:after="100" w:afterAutospacing="1" w:line="240" w:lineRule="auto"/>
        <w:rPr>
          <w:rFonts w:ascii="Verdana" w:eastAsia="Times New Roman" w:hAnsi="Verdana" w:cs="Times New Roman"/>
          <w:sz w:val="20"/>
          <w:szCs w:val="20"/>
        </w:rPr>
      </w:pPr>
      <w:r w:rsidRPr="00801F84">
        <w:rPr>
          <w:rFonts w:ascii="Verdana" w:eastAsia="Times New Roman" w:hAnsi="Verdana" w:cs="Times New Roman"/>
          <w:b/>
          <w:bCs/>
          <w:color w:val="800000"/>
          <w:sz w:val="20"/>
          <w:szCs w:val="20"/>
        </w:rPr>
        <w:t>Appetizers:</w:t>
      </w:r>
      <w:r w:rsidRPr="00801F84">
        <w:rPr>
          <w:rFonts w:ascii="Verdana" w:eastAsia="Times New Roman" w:hAnsi="Verdana" w:cs="Times New Roman"/>
          <w:sz w:val="20"/>
          <w:szCs w:val="20"/>
        </w:rPr>
        <w:t xml:space="preserve"> Shish </w:t>
      </w:r>
      <w:proofErr w:type="gramStart"/>
      <w:r w:rsidRPr="00801F84">
        <w:rPr>
          <w:rFonts w:ascii="Verdana" w:eastAsia="Times New Roman" w:hAnsi="Verdana" w:cs="Times New Roman"/>
          <w:sz w:val="20"/>
          <w:szCs w:val="20"/>
        </w:rPr>
        <w:t>kebab are</w:t>
      </w:r>
      <w:proofErr w:type="gramEnd"/>
      <w:r w:rsidRPr="00801F84">
        <w:rPr>
          <w:rFonts w:ascii="Verdana" w:eastAsia="Times New Roman" w:hAnsi="Verdana" w:cs="Times New Roman"/>
          <w:sz w:val="20"/>
          <w:szCs w:val="20"/>
        </w:rPr>
        <w:t xml:space="preserve"> eaten directly from the skewer only if they are served as an appetizer.</w:t>
      </w:r>
    </w:p>
    <w:p w:rsidR="00801F84" w:rsidRPr="00801F84" w:rsidRDefault="00801F84" w:rsidP="00801F84">
      <w:pPr>
        <w:spacing w:before="100" w:beforeAutospacing="1" w:after="100" w:afterAutospacing="1" w:line="240" w:lineRule="auto"/>
        <w:rPr>
          <w:rFonts w:ascii="Verdana" w:eastAsia="Times New Roman" w:hAnsi="Verdana" w:cs="Times New Roman"/>
          <w:sz w:val="20"/>
          <w:szCs w:val="20"/>
        </w:rPr>
      </w:pPr>
      <w:r w:rsidRPr="00801F84">
        <w:rPr>
          <w:rFonts w:ascii="Verdana" w:eastAsia="Times New Roman" w:hAnsi="Verdana" w:cs="Times New Roman"/>
          <w:b/>
          <w:bCs/>
          <w:color w:val="800000"/>
          <w:sz w:val="20"/>
          <w:szCs w:val="20"/>
        </w:rPr>
        <w:t>Dinner Entree:</w:t>
      </w:r>
      <w:r w:rsidRPr="00801F84">
        <w:rPr>
          <w:rFonts w:ascii="Verdana" w:eastAsia="Times New Roman" w:hAnsi="Verdana" w:cs="Times New Roman"/>
          <w:sz w:val="20"/>
          <w:szCs w:val="20"/>
        </w:rPr>
        <w:t>  Hold the tip of the shish-kabob in one hand and use the dinner fork to remove the pieces with the other. When all the food has been removed from the stick, place the emptied skewer on the edge of your plate. Always eat the meat with your utensils</w:t>
      </w:r>
    </w:p>
    <w:p w:rsidR="00801F84" w:rsidRPr="00801F84" w:rsidRDefault="00801F84" w:rsidP="00801F84">
      <w:pPr>
        <w:spacing w:before="100" w:beforeAutospacing="1" w:after="100" w:afterAutospacing="1" w:line="240" w:lineRule="auto"/>
        <w:rPr>
          <w:rFonts w:ascii="Verdana" w:eastAsia="Times New Roman" w:hAnsi="Verdana" w:cs="Times New Roman"/>
          <w:sz w:val="20"/>
          <w:szCs w:val="20"/>
        </w:rPr>
      </w:pPr>
      <w:r w:rsidRPr="00801F84">
        <w:rPr>
          <w:rFonts w:ascii="Verdana" w:eastAsia="Times New Roman" w:hAnsi="Verdana" w:cs="Times New Roman"/>
          <w:b/>
          <w:bCs/>
          <w:sz w:val="20"/>
          <w:szCs w:val="20"/>
        </w:rPr>
        <w:br/>
        <w:t>Shrimp:</w:t>
      </w:r>
    </w:p>
    <w:p w:rsidR="00801F84" w:rsidRPr="00801F84" w:rsidRDefault="00801F84" w:rsidP="00801F84">
      <w:pPr>
        <w:spacing w:beforeAutospacing="1" w:after="100" w:afterAutospacing="1" w:line="240" w:lineRule="auto"/>
        <w:rPr>
          <w:rFonts w:ascii="Comic Sans MS" w:eastAsia="Times New Roman" w:hAnsi="Comic Sans MS" w:cs="Times New Roman"/>
          <w:sz w:val="20"/>
          <w:szCs w:val="20"/>
        </w:rPr>
      </w:pPr>
      <w:r w:rsidRPr="00801F84">
        <w:rPr>
          <w:rFonts w:ascii="Verdana" w:eastAsia="Times New Roman" w:hAnsi="Verdana" w:cs="Times New Roman"/>
          <w:b/>
          <w:bCs/>
          <w:color w:val="800000"/>
          <w:sz w:val="20"/>
          <w:szCs w:val="20"/>
        </w:rPr>
        <w:t>Shrimp Cocktail:</w:t>
      </w:r>
      <w:r w:rsidRPr="00801F84">
        <w:rPr>
          <w:rFonts w:ascii="Verdana" w:eastAsia="Times New Roman" w:hAnsi="Verdana" w:cs="Times New Roman"/>
          <w:sz w:val="20"/>
          <w:szCs w:val="20"/>
        </w:rPr>
        <w:t xml:space="preserve"> </w:t>
      </w:r>
      <w:r w:rsidRPr="00801F84">
        <w:rPr>
          <w:rFonts w:ascii="Verdana" w:eastAsia="Times New Roman" w:hAnsi="Verdana" w:cs="Times New Roman"/>
          <w:color w:val="000000"/>
          <w:sz w:val="20"/>
          <w:szCs w:val="20"/>
        </w:rPr>
        <w:t xml:space="preserve"> If large shrimp are served in a stemmed glass, pick them up with an oyster fork or whatever fork is provided and bite off a mouthful at a time, dipping into the sauce before each bite. </w:t>
      </w:r>
    </w:p>
    <w:p w:rsidR="00801F84" w:rsidRPr="00801F84" w:rsidRDefault="00801F84" w:rsidP="00801F84">
      <w:pPr>
        <w:spacing w:before="100" w:beforeAutospacing="1" w:after="100" w:afterAutospacing="1" w:line="240" w:lineRule="auto"/>
        <w:rPr>
          <w:rFonts w:ascii="Verdana" w:eastAsia="Times New Roman" w:hAnsi="Verdana" w:cs="Times New Roman"/>
          <w:sz w:val="20"/>
          <w:szCs w:val="20"/>
        </w:rPr>
      </w:pPr>
      <w:r w:rsidRPr="00801F84">
        <w:rPr>
          <w:rFonts w:ascii="Verdana" w:eastAsia="Times New Roman" w:hAnsi="Verdana" w:cs="Times New Roman"/>
          <w:b/>
          <w:bCs/>
          <w:color w:val="800000"/>
          <w:sz w:val="20"/>
          <w:szCs w:val="20"/>
        </w:rPr>
        <w:t>Large Shrimp:</w:t>
      </w:r>
      <w:r w:rsidRPr="00801F84">
        <w:rPr>
          <w:rFonts w:ascii="Verdana" w:eastAsia="Times New Roman" w:hAnsi="Verdana" w:cs="Times New Roman"/>
          <w:color w:val="000000"/>
          <w:sz w:val="20"/>
          <w:szCs w:val="20"/>
        </w:rPr>
        <w:t xml:space="preserve">  If large shrimp are served on a platter with sauce and no fork, pick up with your fingers, dip into sauce and put to your mouth. </w:t>
      </w:r>
      <w:r w:rsidRPr="00801F84">
        <w:rPr>
          <w:rFonts w:ascii="Verdana" w:eastAsia="Times New Roman" w:hAnsi="Verdana" w:cs="Times New Roman"/>
          <w:sz w:val="20"/>
          <w:szCs w:val="20"/>
        </w:rPr>
        <w:t xml:space="preserve">When eating shrimp with the tail still on, hold the shrimp by the tail and dip it into the sauce once. Eat it in one bite if it is not too large. Otherwise, eat it in two bites. Do not dunk the second bite into the sauce! Then discard the tail as you would olive pits or toothpicks. </w:t>
      </w:r>
    </w:p>
    <w:p w:rsidR="00801F84" w:rsidRPr="00801F84" w:rsidRDefault="00801F84" w:rsidP="00801F84">
      <w:pPr>
        <w:spacing w:before="100" w:beforeAutospacing="1" w:after="100" w:afterAutospacing="1" w:line="240" w:lineRule="auto"/>
        <w:rPr>
          <w:rFonts w:ascii="Verdana" w:eastAsia="Times New Roman" w:hAnsi="Verdana" w:cs="Times New Roman"/>
          <w:sz w:val="20"/>
          <w:szCs w:val="20"/>
        </w:rPr>
      </w:pPr>
      <w:r w:rsidRPr="00801F84">
        <w:rPr>
          <w:rFonts w:ascii="Verdana" w:eastAsia="Times New Roman" w:hAnsi="Verdana" w:cs="Times New Roman"/>
          <w:b/>
          <w:bCs/>
          <w:color w:val="800000"/>
          <w:sz w:val="20"/>
          <w:szCs w:val="20"/>
        </w:rPr>
        <w:t>Deep-Fried Shrimp:</w:t>
      </w:r>
      <w:r w:rsidRPr="00801F84">
        <w:rPr>
          <w:rFonts w:ascii="Verdana" w:eastAsia="Times New Roman" w:hAnsi="Verdana" w:cs="Times New Roman"/>
          <w:sz w:val="20"/>
          <w:szCs w:val="20"/>
        </w:rPr>
        <w:t xml:space="preserve">  Tail-on deep-fried shrimp is meant to be eaten with the fingers. </w:t>
      </w:r>
    </w:p>
    <w:p w:rsidR="00801F84" w:rsidRPr="00801F84" w:rsidRDefault="00801F84" w:rsidP="00801F84">
      <w:pPr>
        <w:spacing w:before="100" w:beforeAutospacing="1" w:after="100" w:afterAutospacing="1" w:line="240" w:lineRule="auto"/>
        <w:rPr>
          <w:rFonts w:ascii="Verdana" w:eastAsia="Times New Roman" w:hAnsi="Verdana" w:cs="Times New Roman"/>
          <w:sz w:val="20"/>
          <w:szCs w:val="20"/>
        </w:rPr>
      </w:pPr>
      <w:r w:rsidRPr="00801F84">
        <w:rPr>
          <w:rFonts w:ascii="Verdana" w:eastAsia="Times New Roman" w:hAnsi="Verdana" w:cs="Times New Roman"/>
          <w:b/>
          <w:bCs/>
          <w:color w:val="800000"/>
          <w:sz w:val="20"/>
          <w:szCs w:val="20"/>
        </w:rPr>
        <w:lastRenderedPageBreak/>
        <w:t>Skewered Shrimp:</w:t>
      </w:r>
      <w:r w:rsidRPr="00801F84">
        <w:rPr>
          <w:rFonts w:ascii="Verdana" w:eastAsia="Times New Roman" w:hAnsi="Verdana" w:cs="Times New Roman"/>
          <w:sz w:val="20"/>
          <w:szCs w:val="20"/>
        </w:rPr>
        <w:t xml:space="preserve">  If eating shrimp on a skewer, slide the shrimp off onto a plate (even if it is a paper plate at a cook out). Skewered shrimp should never be eaten like a corn dog. </w:t>
      </w:r>
    </w:p>
    <w:p w:rsidR="00801F84" w:rsidRPr="00801F84" w:rsidRDefault="00801F84" w:rsidP="00801F84">
      <w:pPr>
        <w:spacing w:before="100" w:beforeAutospacing="1" w:after="100" w:afterAutospacing="1" w:line="240" w:lineRule="auto"/>
        <w:rPr>
          <w:rFonts w:ascii="Verdana" w:eastAsia="Times New Roman" w:hAnsi="Verdana" w:cs="Times New Roman"/>
          <w:sz w:val="20"/>
          <w:szCs w:val="20"/>
        </w:rPr>
      </w:pPr>
      <w:r w:rsidRPr="00801F84">
        <w:rPr>
          <w:rFonts w:ascii="Verdana" w:eastAsia="Times New Roman" w:hAnsi="Verdana" w:cs="Times New Roman"/>
          <w:b/>
          <w:bCs/>
          <w:color w:val="800000"/>
          <w:sz w:val="20"/>
          <w:szCs w:val="20"/>
        </w:rPr>
        <w:t>Oriental Dishes:</w:t>
      </w:r>
      <w:r w:rsidRPr="00801F84">
        <w:rPr>
          <w:rFonts w:ascii="Verdana" w:eastAsia="Times New Roman" w:hAnsi="Verdana" w:cs="Times New Roman"/>
          <w:color w:val="800000"/>
          <w:sz w:val="20"/>
          <w:szCs w:val="20"/>
        </w:rPr>
        <w:t xml:space="preserve">  </w:t>
      </w:r>
      <w:r w:rsidRPr="00801F84">
        <w:rPr>
          <w:rFonts w:ascii="Verdana" w:eastAsia="Times New Roman" w:hAnsi="Verdana" w:cs="Times New Roman"/>
          <w:sz w:val="20"/>
          <w:szCs w:val="20"/>
        </w:rPr>
        <w:t xml:space="preserve">When eating shrimp with the tail  that are part of some </w:t>
      </w:r>
      <w:proofErr w:type="spellStart"/>
      <w:r w:rsidRPr="00801F84">
        <w:rPr>
          <w:rFonts w:ascii="Verdana" w:eastAsia="Times New Roman" w:hAnsi="Verdana" w:cs="Times New Roman"/>
          <w:sz w:val="20"/>
          <w:szCs w:val="20"/>
        </w:rPr>
        <w:t>orientail</w:t>
      </w:r>
      <w:proofErr w:type="spellEnd"/>
      <w:r w:rsidRPr="00801F84">
        <w:rPr>
          <w:rFonts w:ascii="Verdana" w:eastAsia="Times New Roman" w:hAnsi="Verdana" w:cs="Times New Roman"/>
          <w:sz w:val="20"/>
          <w:szCs w:val="20"/>
        </w:rPr>
        <w:t xml:space="preserve"> dishes or fried foods, remove the tail with a fork and set to the side of your plate or on a separate "discard dish" if one is provided. </w:t>
      </w:r>
    </w:p>
    <w:p w:rsidR="00801F84" w:rsidRPr="00801F84" w:rsidRDefault="00801F84" w:rsidP="00801F84">
      <w:pPr>
        <w:spacing w:before="100" w:beforeAutospacing="1" w:after="100" w:afterAutospacing="1" w:line="240" w:lineRule="auto"/>
        <w:rPr>
          <w:rFonts w:ascii="Verdana" w:eastAsia="Times New Roman" w:hAnsi="Verdana" w:cs="Times New Roman"/>
          <w:sz w:val="20"/>
          <w:szCs w:val="20"/>
        </w:rPr>
      </w:pPr>
      <w:r w:rsidRPr="00801F84">
        <w:rPr>
          <w:rFonts w:ascii="Verdana" w:eastAsia="Times New Roman" w:hAnsi="Verdana" w:cs="Times New Roman"/>
          <w:sz w:val="20"/>
          <w:szCs w:val="20"/>
        </w:rPr>
        <w:br/>
      </w:r>
      <w:r w:rsidRPr="00801F84">
        <w:rPr>
          <w:rFonts w:ascii="Verdana" w:eastAsia="Times New Roman" w:hAnsi="Verdana" w:cs="Times New Roman"/>
          <w:b/>
          <w:bCs/>
          <w:sz w:val="20"/>
          <w:szCs w:val="20"/>
        </w:rPr>
        <w:t>Soup:</w:t>
      </w:r>
      <w:r w:rsidRPr="00801F84">
        <w:rPr>
          <w:rFonts w:ascii="Verdana" w:eastAsia="Times New Roman" w:hAnsi="Verdana" w:cs="Times New Roman"/>
          <w:sz w:val="20"/>
          <w:szCs w:val="20"/>
        </w:rPr>
        <w:t xml:space="preserve"> </w:t>
      </w:r>
    </w:p>
    <w:p w:rsidR="00801F84" w:rsidRPr="00801F84" w:rsidRDefault="00801F84" w:rsidP="00801F84">
      <w:pPr>
        <w:spacing w:beforeAutospacing="1" w:after="100" w:afterAutospacing="1" w:line="240" w:lineRule="auto"/>
        <w:rPr>
          <w:rFonts w:ascii="Verdana" w:eastAsia="Times New Roman" w:hAnsi="Verdana" w:cs="Times New Roman"/>
          <w:sz w:val="20"/>
          <w:szCs w:val="20"/>
        </w:rPr>
      </w:pPr>
      <w:r w:rsidRPr="00801F84">
        <w:rPr>
          <w:rFonts w:ascii="Verdana" w:eastAsia="Times New Roman" w:hAnsi="Verdana" w:cs="Times New Roman"/>
          <w:sz w:val="20"/>
          <w:szCs w:val="20"/>
        </w:rPr>
        <w:t xml:space="preserve">Dip the spoon into the soup, moving it away from the body, until it is about two-thirds full, then sip the liquid (without slurping) from the side of the spoon (without inserting the whole bowl of the spoon into the mouth). </w:t>
      </w:r>
    </w:p>
    <w:p w:rsidR="00801F84" w:rsidRPr="00801F84" w:rsidRDefault="00801F84" w:rsidP="00801F84">
      <w:pPr>
        <w:spacing w:before="100" w:beforeAutospacing="1" w:after="100" w:afterAutospacing="1" w:line="240" w:lineRule="auto"/>
        <w:rPr>
          <w:rFonts w:ascii="Verdana" w:eastAsia="Times New Roman" w:hAnsi="Verdana" w:cs="Times New Roman"/>
          <w:sz w:val="20"/>
          <w:szCs w:val="20"/>
        </w:rPr>
      </w:pPr>
      <w:r w:rsidRPr="00801F84">
        <w:rPr>
          <w:rFonts w:ascii="Verdana" w:eastAsia="Times New Roman" w:hAnsi="Verdana" w:cs="Times New Roman"/>
          <w:sz w:val="20"/>
          <w:szCs w:val="20"/>
        </w:rPr>
        <w:t xml:space="preserve">It is perfectly fine to tilt the bowl slightly (again away from the body) to get the last spoonful or two of soup. </w:t>
      </w:r>
    </w:p>
    <w:p w:rsidR="00801F84" w:rsidRPr="00801F84" w:rsidRDefault="00801F84" w:rsidP="00801F84">
      <w:pPr>
        <w:spacing w:before="100" w:beforeAutospacing="1" w:after="100" w:afterAutospacing="1" w:line="240" w:lineRule="auto"/>
        <w:rPr>
          <w:rFonts w:ascii="Verdana" w:eastAsia="Times New Roman" w:hAnsi="Verdana" w:cs="Times New Roman"/>
          <w:sz w:val="20"/>
          <w:szCs w:val="20"/>
        </w:rPr>
      </w:pPr>
      <w:r w:rsidRPr="00801F84">
        <w:rPr>
          <w:rFonts w:ascii="Verdana" w:eastAsia="Times New Roman" w:hAnsi="Verdana" w:cs="Times New Roman"/>
          <w:sz w:val="20"/>
          <w:szCs w:val="20"/>
        </w:rPr>
        <w:t>To eat bread while eating your soup, don't hold the bread in one hand and your soup spoon in the other. When ready to eat a bite of your bread, place the spoon on the under plate, then use the same hand to take the bread to your mouth.</w:t>
      </w:r>
      <w:r w:rsidRPr="00801F84">
        <w:rPr>
          <w:rFonts w:ascii="Verdana" w:eastAsia="Times New Roman" w:hAnsi="Verdana" w:cs="Times New Roman"/>
          <w:sz w:val="20"/>
          <w:szCs w:val="20"/>
        </w:rPr>
        <w:br/>
        <w:t> </w:t>
      </w:r>
    </w:p>
    <w:p w:rsidR="00801F84" w:rsidRPr="00801F84" w:rsidRDefault="00801F84" w:rsidP="00801F84">
      <w:pPr>
        <w:spacing w:before="100" w:beforeAutospacing="1" w:after="100" w:afterAutospacing="1" w:line="240" w:lineRule="auto"/>
        <w:rPr>
          <w:rFonts w:ascii="Verdana" w:eastAsia="Times New Roman" w:hAnsi="Verdana" w:cs="Times New Roman"/>
          <w:sz w:val="20"/>
          <w:szCs w:val="20"/>
        </w:rPr>
      </w:pPr>
      <w:r w:rsidRPr="00801F84">
        <w:rPr>
          <w:rFonts w:ascii="Verdana" w:eastAsia="Times New Roman" w:hAnsi="Verdana" w:cs="Times New Roman"/>
          <w:b/>
          <w:bCs/>
          <w:sz w:val="20"/>
          <w:szCs w:val="20"/>
        </w:rPr>
        <w:t>Sushi:</w:t>
      </w:r>
      <w:r w:rsidRPr="00801F84">
        <w:rPr>
          <w:rFonts w:ascii="Verdana" w:eastAsia="Times New Roman" w:hAnsi="Verdana" w:cs="Times New Roman"/>
          <w:sz w:val="20"/>
          <w:szCs w:val="20"/>
        </w:rPr>
        <w:t xml:space="preserve"> </w:t>
      </w:r>
    </w:p>
    <w:p w:rsidR="00801F84" w:rsidRPr="00801F84" w:rsidRDefault="00801F84" w:rsidP="00801F84">
      <w:pPr>
        <w:spacing w:before="100" w:beforeAutospacing="1" w:after="100" w:afterAutospacing="1" w:line="240" w:lineRule="auto"/>
        <w:ind w:left="300" w:right="300"/>
        <w:rPr>
          <w:rFonts w:ascii="Verdana" w:eastAsia="Times New Roman" w:hAnsi="Verdana" w:cs="Times New Roman"/>
          <w:sz w:val="20"/>
          <w:szCs w:val="20"/>
        </w:rPr>
      </w:pPr>
      <w:r w:rsidRPr="00801F84">
        <w:rPr>
          <w:rFonts w:ascii="Verdana" w:eastAsia="Times New Roman" w:hAnsi="Verdana" w:cs="Times New Roman"/>
          <w:color w:val="000000"/>
          <w:sz w:val="20"/>
          <w:szCs w:val="20"/>
        </w:rPr>
        <w:t xml:space="preserve">At most </w:t>
      </w:r>
      <w:hyperlink r:id="rId95" w:tgtFrame="_top" w:history="1">
        <w:r w:rsidRPr="00801F84">
          <w:rPr>
            <w:rFonts w:ascii="Verdana" w:eastAsia="Times New Roman" w:hAnsi="Verdana" w:cs="Times New Roman"/>
            <w:color w:val="A52A2A"/>
            <w:sz w:val="20"/>
            <w:u w:val="single"/>
          </w:rPr>
          <w:t>sushi bars</w:t>
        </w:r>
      </w:hyperlink>
      <w:r w:rsidRPr="00801F84">
        <w:rPr>
          <w:rFonts w:ascii="Verdana" w:eastAsia="Times New Roman" w:hAnsi="Verdana" w:cs="Times New Roman"/>
          <w:color w:val="000000"/>
          <w:sz w:val="20"/>
          <w:szCs w:val="20"/>
        </w:rPr>
        <w:t xml:space="preserve">, the waitress will offer a hot towel to wash your hands so you can pick up sushi with clean fingers. </w:t>
      </w:r>
      <w:proofErr w:type="gramStart"/>
      <w:r w:rsidRPr="00801F84">
        <w:rPr>
          <w:rFonts w:ascii="Verdana" w:eastAsia="Times New Roman" w:hAnsi="Verdana" w:cs="Times New Roman"/>
          <w:color w:val="000000"/>
          <w:sz w:val="20"/>
          <w:szCs w:val="20"/>
        </w:rPr>
        <w:t>At home use hot washcloths.</w:t>
      </w:r>
      <w:proofErr w:type="gramEnd"/>
      <w:r w:rsidRPr="00801F84">
        <w:rPr>
          <w:rFonts w:ascii="Verdana" w:eastAsia="Times New Roman" w:hAnsi="Verdana" w:cs="Times New Roman"/>
          <w:color w:val="000000"/>
          <w:sz w:val="20"/>
          <w:szCs w:val="20"/>
        </w:rPr>
        <w:t xml:space="preserve"> </w:t>
      </w:r>
    </w:p>
    <w:p w:rsidR="00801F84" w:rsidRPr="00801F84" w:rsidRDefault="00801F84" w:rsidP="00801F84">
      <w:pPr>
        <w:spacing w:before="100" w:beforeAutospacing="1" w:after="100" w:afterAutospacing="1" w:line="240" w:lineRule="auto"/>
        <w:ind w:left="300" w:right="300"/>
        <w:rPr>
          <w:rFonts w:ascii="Verdana" w:eastAsia="Times New Roman" w:hAnsi="Verdana" w:cs="Times New Roman"/>
          <w:sz w:val="20"/>
          <w:szCs w:val="20"/>
        </w:rPr>
      </w:pPr>
      <w:r w:rsidRPr="00801F84">
        <w:rPr>
          <w:rFonts w:ascii="Verdana" w:eastAsia="Times New Roman" w:hAnsi="Verdana" w:cs="Times New Roman"/>
          <w:color w:val="000000"/>
          <w:sz w:val="20"/>
          <w:szCs w:val="20"/>
        </w:rPr>
        <w:t xml:space="preserve">With your Sushi order, you will be served some pickled ginger, a small mound of wasabi, and soy sauce. Eat a slice of pickled </w:t>
      </w:r>
      <w:hyperlink r:id="rId96" w:tgtFrame="_top" w:history="1">
        <w:r w:rsidRPr="00801F84">
          <w:rPr>
            <w:rFonts w:ascii="Verdana" w:eastAsia="Times New Roman" w:hAnsi="Verdana" w:cs="Times New Roman"/>
            <w:color w:val="A52A2A"/>
            <w:sz w:val="20"/>
            <w:u w:val="single"/>
          </w:rPr>
          <w:t>ginger</w:t>
        </w:r>
      </w:hyperlink>
      <w:r w:rsidRPr="00801F84">
        <w:rPr>
          <w:rFonts w:ascii="Verdana" w:eastAsia="Times New Roman" w:hAnsi="Verdana" w:cs="Times New Roman"/>
          <w:color w:val="000000"/>
          <w:sz w:val="20"/>
          <w:szCs w:val="20"/>
        </w:rPr>
        <w:t xml:space="preserve"> after each variety of sushi to cleanse your palate. It is not proper to mix the wasabi with the soy sauce. </w:t>
      </w:r>
    </w:p>
    <w:p w:rsidR="00801F84" w:rsidRPr="00801F84" w:rsidRDefault="00801F84" w:rsidP="00801F84">
      <w:pPr>
        <w:spacing w:before="100" w:beforeAutospacing="1" w:after="100" w:afterAutospacing="1" w:line="240" w:lineRule="auto"/>
        <w:ind w:left="300" w:right="300"/>
        <w:rPr>
          <w:rFonts w:ascii="Verdana" w:eastAsia="Times New Roman" w:hAnsi="Verdana" w:cs="Times New Roman"/>
          <w:sz w:val="20"/>
          <w:szCs w:val="20"/>
        </w:rPr>
      </w:pPr>
      <w:r w:rsidRPr="00801F84">
        <w:rPr>
          <w:rFonts w:ascii="Verdana" w:eastAsia="Times New Roman" w:hAnsi="Verdana" w:cs="Times New Roman"/>
          <w:sz w:val="20"/>
          <w:szCs w:val="20"/>
        </w:rPr>
        <w:t>Don't rub your chopsticks together to remove any splinters. It is considered rude!</w:t>
      </w:r>
    </w:p>
    <w:p w:rsidR="00801F84" w:rsidRPr="00801F84" w:rsidRDefault="00801F84" w:rsidP="00801F84">
      <w:pPr>
        <w:spacing w:before="100" w:beforeAutospacing="1" w:after="100" w:afterAutospacing="1" w:line="240" w:lineRule="auto"/>
        <w:ind w:left="300" w:right="300"/>
        <w:rPr>
          <w:rFonts w:ascii="Verdana" w:eastAsia="Times New Roman" w:hAnsi="Verdana" w:cs="Times New Roman"/>
          <w:sz w:val="20"/>
          <w:szCs w:val="20"/>
        </w:rPr>
      </w:pPr>
      <w:r w:rsidRPr="00801F84">
        <w:rPr>
          <w:rFonts w:ascii="Verdana" w:eastAsia="Times New Roman" w:hAnsi="Verdana" w:cs="Times New Roman"/>
          <w:color w:val="000000"/>
          <w:sz w:val="20"/>
          <w:szCs w:val="20"/>
        </w:rPr>
        <w:t>Sushi is meant to be finger food, quick and tasty. It is preferable to eat sushi with ones hands rather than with chopsticks, but both ways are acceptable in America.</w:t>
      </w:r>
    </w:p>
    <w:p w:rsidR="00801F84" w:rsidRPr="00801F84" w:rsidRDefault="00801F84" w:rsidP="00801F84">
      <w:pPr>
        <w:spacing w:before="100" w:beforeAutospacing="1" w:after="100" w:afterAutospacing="1" w:line="240" w:lineRule="auto"/>
        <w:ind w:left="300" w:right="300"/>
        <w:rPr>
          <w:rFonts w:ascii="Verdana" w:eastAsia="Times New Roman" w:hAnsi="Verdana" w:cs="Times New Roman"/>
          <w:sz w:val="20"/>
          <w:szCs w:val="20"/>
        </w:rPr>
      </w:pPr>
      <w:r w:rsidRPr="00801F84">
        <w:rPr>
          <w:rFonts w:ascii="Verdana" w:eastAsia="Times New Roman" w:hAnsi="Verdana" w:cs="Times New Roman"/>
          <w:color w:val="000000"/>
          <w:sz w:val="20"/>
          <w:szCs w:val="20"/>
        </w:rPr>
        <w:t xml:space="preserve">Eat the whole sushi roll at once. It is not appropriate to eat part of a piece of sushi and place the other piece back on a plate. Once you have picked something up you should eat all of it. </w:t>
      </w:r>
      <w:r w:rsidRPr="00801F84">
        <w:rPr>
          <w:rFonts w:ascii="Verdana" w:eastAsia="Times New Roman" w:hAnsi="Verdana" w:cs="Times New Roman"/>
          <w:b/>
          <w:bCs/>
          <w:color w:val="000000"/>
          <w:sz w:val="20"/>
          <w:szCs w:val="20"/>
        </w:rPr>
        <w:t>Exception:</w:t>
      </w:r>
      <w:r w:rsidRPr="00801F84">
        <w:rPr>
          <w:rFonts w:ascii="Verdana" w:eastAsia="Times New Roman" w:hAnsi="Verdana" w:cs="Times New Roman"/>
          <w:color w:val="000000"/>
          <w:sz w:val="20"/>
          <w:szCs w:val="20"/>
        </w:rPr>
        <w:t xml:space="preserve"> If the sushi is just </w:t>
      </w:r>
      <w:r w:rsidRPr="00801F84">
        <w:rPr>
          <w:rFonts w:ascii="Verdana" w:eastAsia="Times New Roman" w:hAnsi="Verdana" w:cs="Times New Roman"/>
          <w:color w:val="000000"/>
          <w:sz w:val="20"/>
          <w:szCs w:val="20"/>
          <w:u w:val="single"/>
        </w:rPr>
        <w:t>too</w:t>
      </w:r>
      <w:r w:rsidRPr="00801F84">
        <w:rPr>
          <w:rFonts w:ascii="Verdana" w:eastAsia="Times New Roman" w:hAnsi="Verdana" w:cs="Times New Roman"/>
          <w:color w:val="000000"/>
          <w:sz w:val="20"/>
          <w:szCs w:val="20"/>
        </w:rPr>
        <w:t xml:space="preserve"> big to eat at once, bite the sushi in half and place the remainder back on the plate.</w:t>
      </w:r>
    </w:p>
    <w:p w:rsidR="00801F84" w:rsidRPr="00801F84" w:rsidRDefault="00801F84" w:rsidP="00801F84">
      <w:pPr>
        <w:spacing w:before="100" w:beforeAutospacing="1" w:after="100" w:afterAutospacing="1" w:line="240" w:lineRule="auto"/>
        <w:ind w:left="300" w:right="300"/>
        <w:rPr>
          <w:rFonts w:ascii="Verdana" w:eastAsia="Times New Roman" w:hAnsi="Verdana" w:cs="Times New Roman"/>
          <w:sz w:val="20"/>
          <w:szCs w:val="20"/>
        </w:rPr>
      </w:pPr>
      <w:r w:rsidRPr="00801F84">
        <w:rPr>
          <w:rFonts w:ascii="Verdana" w:eastAsia="Times New Roman" w:hAnsi="Verdana" w:cs="Times New Roman"/>
          <w:color w:val="000000"/>
          <w:sz w:val="20"/>
          <w:szCs w:val="20"/>
        </w:rPr>
        <w:t>Do not dip the rice portion of the sushi pieces into the Soy sauce as it becomes too moist and can cause sushi to fall apart. Simply dip the topping or the seaweed (</w:t>
      </w:r>
      <w:proofErr w:type="spellStart"/>
      <w:r w:rsidRPr="00801F84">
        <w:rPr>
          <w:rFonts w:ascii="Verdana" w:eastAsia="Times New Roman" w:hAnsi="Verdana" w:cs="Times New Roman"/>
          <w:color w:val="000000"/>
          <w:sz w:val="20"/>
          <w:szCs w:val="20"/>
        </w:rPr>
        <w:t>Nori</w:t>
      </w:r>
      <w:proofErr w:type="spellEnd"/>
      <w:r w:rsidRPr="00801F84">
        <w:rPr>
          <w:rFonts w:ascii="Verdana" w:eastAsia="Times New Roman" w:hAnsi="Verdana" w:cs="Times New Roman"/>
          <w:color w:val="000000"/>
          <w:sz w:val="20"/>
          <w:szCs w:val="20"/>
        </w:rPr>
        <w:t>) in the soy sauce before eating.</w:t>
      </w:r>
    </w:p>
    <w:p w:rsidR="00801F84" w:rsidRPr="00801F84" w:rsidRDefault="00801F84" w:rsidP="00801F84">
      <w:pPr>
        <w:spacing w:before="100" w:beforeAutospacing="1" w:after="100" w:afterAutospacing="1" w:line="240" w:lineRule="auto"/>
        <w:ind w:left="300" w:right="300"/>
        <w:rPr>
          <w:rFonts w:ascii="Verdana" w:eastAsia="Times New Roman" w:hAnsi="Verdana" w:cs="Times New Roman"/>
          <w:sz w:val="20"/>
          <w:szCs w:val="20"/>
        </w:rPr>
      </w:pPr>
      <w:r w:rsidRPr="00801F84">
        <w:rPr>
          <w:rFonts w:ascii="Verdana" w:eastAsia="Times New Roman" w:hAnsi="Verdana" w:cs="Times New Roman"/>
          <w:sz w:val="20"/>
          <w:szCs w:val="20"/>
        </w:rPr>
        <w:t>If a piece of fish is on top of your sushi, put the whole portion in your mouth, holding the sushi so the fish part touches your tongue (turn sushi upside down).</w:t>
      </w:r>
    </w:p>
    <w:p w:rsidR="00801F84" w:rsidRPr="00801F84" w:rsidRDefault="00801F84" w:rsidP="00801F84">
      <w:pPr>
        <w:spacing w:before="100" w:beforeAutospacing="1" w:after="100" w:afterAutospacing="1" w:line="240" w:lineRule="auto"/>
        <w:rPr>
          <w:rFonts w:ascii="Verdana" w:eastAsia="Times New Roman" w:hAnsi="Verdana" w:cs="Times New Roman"/>
          <w:sz w:val="20"/>
          <w:szCs w:val="20"/>
        </w:rPr>
      </w:pPr>
    </w:p>
    <w:tbl>
      <w:tblPr>
        <w:tblW w:w="5000" w:type="pct"/>
        <w:tblCellSpacing w:w="15" w:type="dxa"/>
        <w:tblBorders>
          <w:top w:val="outset" w:sz="6" w:space="0" w:color="909090"/>
          <w:left w:val="outset" w:sz="6" w:space="0" w:color="909090"/>
          <w:bottom w:val="outset" w:sz="6" w:space="0" w:color="909090"/>
          <w:right w:val="outset" w:sz="6" w:space="0" w:color="909090"/>
        </w:tblBorders>
        <w:shd w:val="clear" w:color="auto" w:fill="FFFFFF"/>
        <w:tblCellMar>
          <w:top w:w="75" w:type="dxa"/>
          <w:left w:w="75" w:type="dxa"/>
          <w:bottom w:w="75" w:type="dxa"/>
          <w:right w:w="75" w:type="dxa"/>
        </w:tblCellMar>
        <w:tblLook w:val="04A0"/>
      </w:tblPr>
      <w:tblGrid>
        <w:gridCol w:w="9600"/>
      </w:tblGrid>
      <w:tr w:rsidR="00801F84" w:rsidRPr="00801F84" w:rsidTr="00801F84">
        <w:trPr>
          <w:tblCellSpacing w:w="15" w:type="dxa"/>
        </w:trPr>
        <w:tc>
          <w:tcPr>
            <w:tcW w:w="0" w:type="auto"/>
            <w:tcBorders>
              <w:top w:val="outset" w:sz="6" w:space="0" w:color="909090"/>
              <w:left w:val="outset" w:sz="6" w:space="0" w:color="909090"/>
              <w:bottom w:val="outset" w:sz="6" w:space="0" w:color="909090"/>
              <w:right w:val="outset" w:sz="6" w:space="0" w:color="909090"/>
            </w:tcBorders>
            <w:shd w:val="clear" w:color="auto" w:fill="FFFFFF"/>
            <w:vAlign w:val="center"/>
            <w:hideMark/>
          </w:tcPr>
          <w:p w:rsidR="00801F84" w:rsidRPr="00801F84" w:rsidRDefault="00801F84" w:rsidP="00801F84">
            <w:pPr>
              <w:spacing w:after="0" w:line="240" w:lineRule="auto"/>
              <w:rPr>
                <w:rFonts w:ascii="Arial" w:eastAsia="Times New Roman" w:hAnsi="Arial" w:cs="Arial"/>
                <w:color w:val="000000"/>
                <w:sz w:val="24"/>
                <w:szCs w:val="24"/>
              </w:rPr>
            </w:pPr>
          </w:p>
        </w:tc>
      </w:tr>
    </w:tbl>
    <w:p w:rsidR="00801F84" w:rsidRPr="00801F84" w:rsidRDefault="00801F84" w:rsidP="00801F84">
      <w:pPr>
        <w:spacing w:after="0" w:line="240" w:lineRule="auto"/>
        <w:rPr>
          <w:rFonts w:ascii="Times New Roman" w:eastAsia="Times New Roman" w:hAnsi="Times New Roman" w:cs="Times New Roman"/>
          <w:sz w:val="24"/>
          <w:szCs w:val="24"/>
        </w:rPr>
      </w:pPr>
      <w:r w:rsidRPr="00801F84">
        <w:rPr>
          <w:rFonts w:ascii="Times New Roman" w:eastAsia="Times New Roman" w:hAnsi="Times New Roman" w:cs="Times New Roman"/>
          <w:sz w:val="24"/>
          <w:szCs w:val="24"/>
        </w:rPr>
        <w:t> </w:t>
      </w:r>
      <w:r w:rsidRPr="00801F84">
        <w:rPr>
          <w:rFonts w:ascii="Times New Roman" w:eastAsia="Times New Roman" w:hAnsi="Times New Roman" w:cs="Times New Roman"/>
          <w:sz w:val="24"/>
          <w:szCs w:val="24"/>
        </w:rPr>
        <w:br/>
        <w:t> </w:t>
      </w:r>
      <w:r w:rsidRPr="00801F84">
        <w:rPr>
          <w:rFonts w:ascii="Times New Roman" w:eastAsia="Times New Roman" w:hAnsi="Times New Roman" w:cs="Times New Roman"/>
          <w:sz w:val="24"/>
          <w:szCs w:val="24"/>
        </w:rPr>
        <w:br/>
        <w:t> </w:t>
      </w:r>
      <w:r w:rsidRPr="00801F84">
        <w:rPr>
          <w:rFonts w:ascii="Times New Roman" w:eastAsia="Times New Roman" w:hAnsi="Times New Roman" w:cs="Times New Roman"/>
          <w:b/>
          <w:bCs/>
          <w:i/>
          <w:iCs/>
          <w:color w:val="FFFFFF"/>
          <w:sz w:val="24"/>
          <w:szCs w:val="24"/>
        </w:rPr>
        <w:t xml:space="preserve">  </w:t>
      </w:r>
      <w:r w:rsidRPr="00801F84">
        <w:rPr>
          <w:rFonts w:ascii="Times New Roman" w:eastAsia="Times New Roman" w:hAnsi="Times New Roman" w:cs="Times New Roman"/>
          <w:b/>
          <w:bCs/>
          <w:i/>
          <w:iCs/>
          <w:color w:val="000000"/>
          <w:sz w:val="24"/>
          <w:szCs w:val="24"/>
          <w:shd w:val="clear" w:color="auto" w:fill="FFFF66"/>
        </w:rPr>
        <w:t>Proper</w:t>
      </w:r>
      <w:r w:rsidRPr="00801F84">
        <w:rPr>
          <w:rFonts w:ascii="Times New Roman" w:eastAsia="Times New Roman" w:hAnsi="Times New Roman" w:cs="Times New Roman"/>
          <w:b/>
          <w:bCs/>
          <w:i/>
          <w:iCs/>
          <w:color w:val="FFFFFF"/>
          <w:sz w:val="24"/>
          <w:szCs w:val="24"/>
        </w:rPr>
        <w:t xml:space="preserve"> </w:t>
      </w:r>
      <w:r w:rsidRPr="00801F84">
        <w:rPr>
          <w:rFonts w:ascii="Times New Roman" w:eastAsia="Times New Roman" w:hAnsi="Times New Roman" w:cs="Times New Roman"/>
          <w:b/>
          <w:bCs/>
          <w:i/>
          <w:iCs/>
          <w:color w:val="000000"/>
          <w:sz w:val="24"/>
          <w:szCs w:val="24"/>
          <w:shd w:val="clear" w:color="auto" w:fill="66FFFF"/>
        </w:rPr>
        <w:t>Dining</w:t>
      </w:r>
      <w:r w:rsidRPr="00801F84">
        <w:rPr>
          <w:rFonts w:ascii="Times New Roman" w:eastAsia="Times New Roman" w:hAnsi="Times New Roman" w:cs="Times New Roman"/>
          <w:b/>
          <w:bCs/>
          <w:i/>
          <w:iCs/>
          <w:color w:val="FFFFFF"/>
          <w:sz w:val="24"/>
          <w:szCs w:val="24"/>
        </w:rPr>
        <w:t xml:space="preserve"> </w:t>
      </w:r>
      <w:r w:rsidRPr="00801F84">
        <w:rPr>
          <w:rFonts w:ascii="Times New Roman" w:eastAsia="Times New Roman" w:hAnsi="Times New Roman" w:cs="Times New Roman"/>
          <w:b/>
          <w:bCs/>
          <w:i/>
          <w:iCs/>
          <w:color w:val="000000"/>
          <w:sz w:val="24"/>
          <w:szCs w:val="24"/>
          <w:shd w:val="clear" w:color="auto" w:fill="FFCC99"/>
        </w:rPr>
        <w:t>Etiquette</w:t>
      </w:r>
      <w:r w:rsidRPr="00801F84">
        <w:rPr>
          <w:rFonts w:ascii="Times New Roman" w:eastAsia="Times New Roman" w:hAnsi="Times New Roman" w:cs="Times New Roman"/>
          <w:sz w:val="24"/>
          <w:szCs w:val="24"/>
        </w:rPr>
        <w:t> </w:t>
      </w:r>
    </w:p>
    <w:p w:rsidR="00801F84" w:rsidRPr="00801F84" w:rsidRDefault="00801F84" w:rsidP="00801F84">
      <w:pPr>
        <w:spacing w:before="100" w:beforeAutospacing="1" w:after="100" w:afterAutospacing="1" w:line="240" w:lineRule="auto"/>
        <w:rPr>
          <w:rFonts w:ascii="Times New Roman" w:eastAsia="Times New Roman" w:hAnsi="Times New Roman" w:cs="Times New Roman"/>
        </w:rPr>
      </w:pPr>
      <w:r w:rsidRPr="00801F84">
        <w:rPr>
          <w:rFonts w:ascii="Harrington" w:eastAsia="Times New Roman" w:hAnsi="Harrington" w:cs="Times New Roman"/>
          <w:b/>
          <w:bCs/>
          <w:color w:val="003300"/>
        </w:rPr>
        <w:t>   Facilitator: Joyce Thomas</w:t>
      </w:r>
    </w:p>
    <w:p w:rsidR="00801F84" w:rsidRPr="00801F84" w:rsidRDefault="00801F84" w:rsidP="00801F84">
      <w:pPr>
        <w:spacing w:before="100" w:beforeAutospacing="1" w:after="100" w:afterAutospacing="1" w:line="240" w:lineRule="auto"/>
        <w:jc w:val="center"/>
        <w:rPr>
          <w:rFonts w:ascii="Times New Roman" w:eastAsia="Times New Roman" w:hAnsi="Times New Roman" w:cs="Times New Roman"/>
          <w:sz w:val="24"/>
          <w:szCs w:val="24"/>
        </w:rPr>
      </w:pPr>
      <w:r w:rsidRPr="00801F84">
        <w:rPr>
          <w:rFonts w:ascii="Times New Roman" w:eastAsia="Times New Roman" w:hAnsi="Times New Roman" w:cs="Times New Roman"/>
          <w:b/>
          <w:bCs/>
          <w:i/>
          <w:iCs/>
          <w:color w:val="FFFFFF"/>
          <w:sz w:val="24"/>
          <w:szCs w:val="24"/>
        </w:rPr>
        <w:t xml:space="preserve">What is </w:t>
      </w:r>
      <w:r w:rsidRPr="00801F84">
        <w:rPr>
          <w:rFonts w:ascii="Times New Roman" w:eastAsia="Times New Roman" w:hAnsi="Times New Roman" w:cs="Times New Roman"/>
          <w:b/>
          <w:bCs/>
          <w:i/>
          <w:iCs/>
          <w:color w:val="000000"/>
          <w:sz w:val="24"/>
          <w:szCs w:val="24"/>
          <w:shd w:val="clear" w:color="auto" w:fill="FFCC99"/>
        </w:rPr>
        <w:t>Etiquette</w:t>
      </w:r>
      <w:r w:rsidRPr="00801F84">
        <w:rPr>
          <w:rFonts w:ascii="Times New Roman" w:eastAsia="Times New Roman" w:hAnsi="Times New Roman" w:cs="Times New Roman"/>
          <w:i/>
          <w:iCs/>
          <w:color w:val="FFFFFF"/>
          <w:sz w:val="24"/>
          <w:szCs w:val="24"/>
        </w:rPr>
        <w:t>?</w:t>
      </w:r>
      <w:r w:rsidRPr="00801F84">
        <w:rPr>
          <w:rFonts w:ascii="Times New Roman" w:eastAsia="Times New Roman" w:hAnsi="Times New Roman" w:cs="Times New Roman"/>
          <w:sz w:val="24"/>
          <w:szCs w:val="24"/>
        </w:rPr>
        <w:t> </w:t>
      </w:r>
    </w:p>
    <w:p w:rsidR="00801F84" w:rsidRPr="00801F84" w:rsidRDefault="00801F84" w:rsidP="00801F84">
      <w:pPr>
        <w:spacing w:before="100" w:beforeAutospacing="1" w:after="100" w:afterAutospacing="1" w:line="240" w:lineRule="auto"/>
        <w:rPr>
          <w:rFonts w:ascii="Times New Roman" w:eastAsia="Times New Roman" w:hAnsi="Times New Roman" w:cs="Times New Roman"/>
          <w:sz w:val="24"/>
          <w:szCs w:val="24"/>
        </w:rPr>
      </w:pPr>
      <w:r w:rsidRPr="00801F84">
        <w:rPr>
          <w:rFonts w:ascii="Times New Roman" w:eastAsia="Times New Roman" w:hAnsi="Times New Roman" w:cs="Times New Roman"/>
          <w:b/>
          <w:bCs/>
          <w:color w:val="000000"/>
          <w:sz w:val="24"/>
          <w:szCs w:val="24"/>
          <w:shd w:val="clear" w:color="auto" w:fill="FFCC99"/>
        </w:rPr>
        <w:t>Etiquette</w:t>
      </w:r>
      <w:r w:rsidRPr="00801F84">
        <w:rPr>
          <w:rFonts w:ascii="Times New Roman" w:eastAsia="Times New Roman" w:hAnsi="Times New Roman" w:cs="Times New Roman"/>
          <w:color w:val="003300"/>
          <w:sz w:val="24"/>
          <w:szCs w:val="24"/>
        </w:rPr>
        <w:t xml:space="preserve"> is respect, good manners, and good behavior.  It is not just each of these things, but it is </w:t>
      </w:r>
      <w:r w:rsidRPr="00801F84">
        <w:rPr>
          <w:rFonts w:ascii="Times New Roman" w:eastAsia="Times New Roman" w:hAnsi="Times New Roman" w:cs="Times New Roman"/>
          <w:b/>
          <w:bCs/>
          <w:i/>
          <w:iCs/>
          <w:color w:val="666699"/>
          <w:sz w:val="24"/>
          <w:szCs w:val="24"/>
        </w:rPr>
        <w:t>all</w:t>
      </w:r>
      <w:r w:rsidRPr="00801F84">
        <w:rPr>
          <w:rFonts w:ascii="Times New Roman" w:eastAsia="Times New Roman" w:hAnsi="Times New Roman" w:cs="Times New Roman"/>
          <w:color w:val="666699"/>
          <w:sz w:val="24"/>
          <w:szCs w:val="24"/>
        </w:rPr>
        <w:t xml:space="preserve"> </w:t>
      </w:r>
      <w:r w:rsidRPr="00801F84">
        <w:rPr>
          <w:rFonts w:ascii="Times New Roman" w:eastAsia="Times New Roman" w:hAnsi="Times New Roman" w:cs="Times New Roman"/>
          <w:color w:val="003300"/>
          <w:sz w:val="24"/>
          <w:szCs w:val="24"/>
        </w:rPr>
        <w:t>of these things rolled into one.</w:t>
      </w:r>
      <w:r w:rsidRPr="00801F84">
        <w:rPr>
          <w:rFonts w:ascii="Times New Roman" w:eastAsia="Times New Roman" w:hAnsi="Times New Roman" w:cs="Times New Roman"/>
          <w:sz w:val="24"/>
          <w:szCs w:val="24"/>
        </w:rPr>
        <w:t> </w:t>
      </w:r>
    </w:p>
    <w:p w:rsidR="00801F84" w:rsidRPr="00801F84" w:rsidRDefault="00801F84" w:rsidP="00801F84">
      <w:pPr>
        <w:spacing w:before="100" w:beforeAutospacing="1" w:after="100" w:afterAutospacing="1" w:line="240" w:lineRule="auto"/>
        <w:rPr>
          <w:rFonts w:ascii="Times New Roman" w:eastAsia="Times New Roman" w:hAnsi="Times New Roman" w:cs="Times New Roman"/>
          <w:sz w:val="24"/>
          <w:szCs w:val="24"/>
        </w:rPr>
      </w:pPr>
      <w:proofErr w:type="gramStart"/>
      <w:r w:rsidRPr="00801F84">
        <w:rPr>
          <w:rFonts w:ascii="Times New Roman" w:eastAsia="Times New Roman" w:hAnsi="Times New Roman" w:cs="Times New Roman"/>
          <w:color w:val="003300"/>
          <w:sz w:val="24"/>
          <w:szCs w:val="24"/>
        </w:rPr>
        <w:t>Whether at home or in a restaurant, it is important to have a complete understanding of how to conduct yourself when entertaining or being entertained.</w:t>
      </w:r>
      <w:proofErr w:type="gramEnd"/>
    </w:p>
    <w:p w:rsidR="00801F84" w:rsidRPr="00801F84" w:rsidRDefault="00801F84" w:rsidP="00801F84">
      <w:pPr>
        <w:spacing w:after="0" w:line="240" w:lineRule="auto"/>
        <w:rPr>
          <w:rFonts w:ascii="Times New Roman" w:eastAsia="Times New Roman" w:hAnsi="Times New Roman" w:cs="Times New Roman"/>
          <w:sz w:val="24"/>
          <w:szCs w:val="24"/>
        </w:rPr>
      </w:pPr>
      <w:r w:rsidRPr="00801F84">
        <w:rPr>
          <w:rFonts w:ascii="Times New Roman" w:eastAsia="Times New Roman" w:hAnsi="Times New Roman" w:cs="Times New Roman"/>
          <w:sz w:val="24"/>
          <w:szCs w:val="24"/>
        </w:rPr>
        <w:pict>
          <v:rect id="_x0000_i1404" style="width:0;height:1.5pt" o:hralign="center" o:hrstd="t" o:hrnoshade="t" o:hr="t" fillcolor="blue" stroked="f"/>
        </w:pict>
      </w:r>
    </w:p>
    <w:p w:rsidR="00801F84" w:rsidRPr="00801F84" w:rsidRDefault="00801F84" w:rsidP="00801F84">
      <w:pPr>
        <w:spacing w:before="100" w:beforeAutospacing="1" w:after="100" w:afterAutospacing="1" w:line="240" w:lineRule="auto"/>
        <w:rPr>
          <w:rFonts w:ascii="Times New Roman" w:eastAsia="Times New Roman" w:hAnsi="Times New Roman" w:cs="Times New Roman"/>
          <w:sz w:val="24"/>
          <w:szCs w:val="24"/>
        </w:rPr>
      </w:pPr>
      <w:r w:rsidRPr="00801F84">
        <w:rPr>
          <w:rFonts w:ascii="Times New Roman" w:eastAsia="Times New Roman" w:hAnsi="Times New Roman" w:cs="Times New Roman"/>
          <w:color w:val="003300"/>
          <w:sz w:val="24"/>
          <w:szCs w:val="24"/>
        </w:rPr>
        <w:t xml:space="preserve">          ...To help you perform with                     </w:t>
      </w:r>
    </w:p>
    <w:p w:rsidR="00801F84" w:rsidRPr="00801F84" w:rsidRDefault="00801F84" w:rsidP="00801F84">
      <w:pPr>
        <w:spacing w:before="100" w:beforeAutospacing="1" w:after="100" w:afterAutospacing="1" w:line="240" w:lineRule="auto"/>
        <w:rPr>
          <w:rFonts w:ascii="Times New Roman" w:eastAsia="Times New Roman" w:hAnsi="Times New Roman" w:cs="Times New Roman"/>
          <w:sz w:val="24"/>
          <w:szCs w:val="24"/>
        </w:rPr>
      </w:pPr>
      <w:r w:rsidRPr="00801F84">
        <w:rPr>
          <w:rFonts w:ascii="Times New Roman" w:eastAsia="Times New Roman" w:hAnsi="Times New Roman" w:cs="Times New Roman"/>
          <w:color w:val="003300"/>
          <w:sz w:val="24"/>
          <w:szCs w:val="24"/>
        </w:rPr>
        <w:t xml:space="preserve">        </w:t>
      </w:r>
      <w:proofErr w:type="gramStart"/>
      <w:r w:rsidRPr="00801F84">
        <w:rPr>
          <w:rFonts w:ascii="Times New Roman" w:eastAsia="Times New Roman" w:hAnsi="Times New Roman" w:cs="Times New Roman"/>
          <w:color w:val="003300"/>
          <w:sz w:val="24"/>
          <w:szCs w:val="24"/>
        </w:rPr>
        <w:t>graciousness</w:t>
      </w:r>
      <w:proofErr w:type="gramEnd"/>
      <w:r w:rsidRPr="00801F84">
        <w:rPr>
          <w:rFonts w:ascii="Times New Roman" w:eastAsia="Times New Roman" w:hAnsi="Times New Roman" w:cs="Times New Roman"/>
          <w:color w:val="003300"/>
          <w:sz w:val="24"/>
          <w:szCs w:val="24"/>
        </w:rPr>
        <w:t xml:space="preserve"> and poise at the table.</w:t>
      </w:r>
      <w:r w:rsidRPr="00801F84">
        <w:rPr>
          <w:rFonts w:ascii="Times New Roman" w:eastAsia="Times New Roman" w:hAnsi="Times New Roman" w:cs="Times New Roman"/>
          <w:sz w:val="24"/>
          <w:szCs w:val="24"/>
        </w:rPr>
        <w:t> </w:t>
      </w:r>
      <w:r w:rsidRPr="00801F84">
        <w:rPr>
          <w:rFonts w:ascii="Times New Roman" w:eastAsia="Times New Roman" w:hAnsi="Times New Roman" w:cs="Times New Roman"/>
          <w:color w:val="003300"/>
          <w:sz w:val="24"/>
          <w:szCs w:val="24"/>
        </w:rPr>
        <w:t xml:space="preserve">                            </w:t>
      </w:r>
      <w:r w:rsidRPr="00801F84">
        <w:rPr>
          <w:rFonts w:ascii="Times New Roman" w:eastAsia="Times New Roman" w:hAnsi="Times New Roman" w:cs="Times New Roman"/>
          <w:sz w:val="24"/>
          <w:szCs w:val="24"/>
        </w:rPr>
        <w:t> </w:t>
      </w:r>
    </w:p>
    <w:p w:rsidR="00801F84" w:rsidRPr="00801F84" w:rsidRDefault="00801F84" w:rsidP="00801F84">
      <w:pPr>
        <w:spacing w:before="100" w:beforeAutospacing="1" w:after="100" w:afterAutospacing="1" w:line="240" w:lineRule="auto"/>
        <w:rPr>
          <w:rFonts w:ascii="Times New Roman" w:eastAsia="Times New Roman" w:hAnsi="Times New Roman" w:cs="Times New Roman"/>
          <w:sz w:val="24"/>
          <w:szCs w:val="24"/>
        </w:rPr>
      </w:pPr>
      <w:r w:rsidRPr="00801F84">
        <w:rPr>
          <w:rFonts w:ascii="Times New Roman" w:eastAsia="Times New Roman" w:hAnsi="Times New Roman" w:cs="Times New Roman"/>
          <w:sz w:val="24"/>
          <w:szCs w:val="24"/>
        </w:rPr>
        <w:t>    </w:t>
      </w:r>
      <w:r w:rsidRPr="00801F84">
        <w:rPr>
          <w:rFonts w:ascii="Times New Roman" w:eastAsia="Times New Roman" w:hAnsi="Times New Roman" w:cs="Times New Roman"/>
          <w:color w:val="003300"/>
          <w:sz w:val="24"/>
          <w:szCs w:val="24"/>
        </w:rPr>
        <w:t>…Provide you with knowledge, self-confidence and skills needed for a successful social and business life.</w:t>
      </w:r>
      <w:r w:rsidRPr="00801F84">
        <w:rPr>
          <w:rFonts w:ascii="Times New Roman" w:eastAsia="Times New Roman" w:hAnsi="Times New Roman" w:cs="Times New Roman"/>
          <w:sz w:val="24"/>
          <w:szCs w:val="24"/>
        </w:rPr>
        <w:t> </w:t>
      </w:r>
    </w:p>
    <w:p w:rsidR="00801F84" w:rsidRPr="00801F84" w:rsidRDefault="00801F84" w:rsidP="00801F84">
      <w:pPr>
        <w:spacing w:before="100" w:beforeAutospacing="1" w:after="100" w:afterAutospacing="1" w:line="240" w:lineRule="auto"/>
        <w:rPr>
          <w:rFonts w:ascii="Times New Roman" w:eastAsia="Times New Roman" w:hAnsi="Times New Roman" w:cs="Times New Roman"/>
          <w:sz w:val="24"/>
          <w:szCs w:val="24"/>
        </w:rPr>
      </w:pPr>
      <w:r w:rsidRPr="00801F84">
        <w:rPr>
          <w:rFonts w:ascii="Times New Roman" w:eastAsia="Times New Roman" w:hAnsi="Times New Roman" w:cs="Times New Roman"/>
          <w:sz w:val="24"/>
          <w:szCs w:val="24"/>
        </w:rPr>
        <w:t>    </w:t>
      </w:r>
      <w:r w:rsidRPr="00801F84">
        <w:rPr>
          <w:rFonts w:ascii="Times New Roman" w:eastAsia="Times New Roman" w:hAnsi="Times New Roman" w:cs="Times New Roman"/>
          <w:color w:val="003300"/>
          <w:sz w:val="24"/>
          <w:szCs w:val="24"/>
        </w:rPr>
        <w:t>…Teach you how to handle meal situations and make a big difference in your image.</w:t>
      </w:r>
      <w:r w:rsidRPr="00801F84">
        <w:rPr>
          <w:rFonts w:ascii="Times New Roman" w:eastAsia="Times New Roman" w:hAnsi="Times New Roman" w:cs="Times New Roman"/>
          <w:sz w:val="24"/>
          <w:szCs w:val="24"/>
        </w:rPr>
        <w:t> </w:t>
      </w:r>
    </w:p>
    <w:p w:rsidR="00801F84" w:rsidRPr="00801F84" w:rsidRDefault="00801F84" w:rsidP="00801F84">
      <w:pPr>
        <w:spacing w:after="0" w:line="240" w:lineRule="auto"/>
        <w:rPr>
          <w:rFonts w:ascii="Times New Roman" w:eastAsia="Times New Roman" w:hAnsi="Times New Roman" w:cs="Times New Roman"/>
          <w:sz w:val="24"/>
          <w:szCs w:val="24"/>
        </w:rPr>
      </w:pPr>
      <w:r w:rsidRPr="00801F84">
        <w:rPr>
          <w:rFonts w:ascii="Times New Roman" w:eastAsia="Times New Roman" w:hAnsi="Times New Roman" w:cs="Times New Roman"/>
          <w:sz w:val="24"/>
          <w:szCs w:val="24"/>
        </w:rPr>
        <w:pict>
          <v:rect id="_x0000_i1405" style="width:0;height:1.5pt" o:hralign="center" o:hrstd="t" o:hrnoshade="t" o:hr="t" fillcolor="blue" stroked="f"/>
        </w:pict>
      </w:r>
      <w:r w:rsidRPr="00801F84">
        <w:rPr>
          <w:rFonts w:ascii="Times New Roman" w:eastAsia="Times New Roman" w:hAnsi="Times New Roman" w:cs="Times New Roman"/>
          <w:sz w:val="24"/>
          <w:szCs w:val="24"/>
        </w:rPr>
        <w:br/>
        <w:t> </w:t>
      </w:r>
      <w:r w:rsidRPr="00801F84">
        <w:rPr>
          <w:rFonts w:ascii="Times New Roman" w:eastAsia="Times New Roman" w:hAnsi="Times New Roman" w:cs="Times New Roman"/>
          <w:b/>
          <w:bCs/>
          <w:color w:val="FFFFFF"/>
          <w:sz w:val="24"/>
          <w:szCs w:val="24"/>
        </w:rPr>
        <w:t xml:space="preserve">   </w:t>
      </w:r>
      <w:r w:rsidRPr="00801F84">
        <w:rPr>
          <w:rFonts w:ascii="Times New Roman" w:eastAsia="Times New Roman" w:hAnsi="Times New Roman" w:cs="Times New Roman"/>
          <w:b/>
          <w:bCs/>
          <w:i/>
          <w:iCs/>
          <w:color w:val="000000"/>
          <w:sz w:val="24"/>
          <w:szCs w:val="24"/>
          <w:shd w:val="clear" w:color="auto" w:fill="FFFF66"/>
        </w:rPr>
        <w:t>Proper</w:t>
      </w:r>
      <w:r w:rsidRPr="00801F84">
        <w:rPr>
          <w:rFonts w:ascii="Times New Roman" w:eastAsia="Times New Roman" w:hAnsi="Times New Roman" w:cs="Times New Roman"/>
          <w:b/>
          <w:bCs/>
          <w:i/>
          <w:iCs/>
          <w:color w:val="FFFFFF"/>
          <w:sz w:val="24"/>
          <w:szCs w:val="24"/>
        </w:rPr>
        <w:t xml:space="preserve"> Dress Attire- Ladies</w:t>
      </w:r>
      <w:r w:rsidRPr="00801F84">
        <w:rPr>
          <w:rFonts w:ascii="Times New Roman" w:eastAsia="Times New Roman" w:hAnsi="Times New Roman" w:cs="Times New Roman"/>
          <w:sz w:val="24"/>
          <w:szCs w:val="24"/>
        </w:rPr>
        <w:t> </w:t>
      </w:r>
    </w:p>
    <w:p w:rsidR="00801F84" w:rsidRPr="00801F84" w:rsidRDefault="00801F84" w:rsidP="00801F84">
      <w:pPr>
        <w:spacing w:before="100" w:beforeAutospacing="1" w:after="100" w:afterAutospacing="1" w:line="240" w:lineRule="auto"/>
        <w:rPr>
          <w:rFonts w:ascii="Times New Roman" w:eastAsia="Times New Roman" w:hAnsi="Times New Roman" w:cs="Times New Roman"/>
          <w:sz w:val="24"/>
          <w:szCs w:val="24"/>
        </w:rPr>
      </w:pPr>
      <w:r w:rsidRPr="00801F84">
        <w:rPr>
          <w:rFonts w:ascii="Times New Roman" w:eastAsia="Times New Roman" w:hAnsi="Times New Roman" w:cs="Times New Roman"/>
          <w:b/>
          <w:bCs/>
          <w:i/>
          <w:iCs/>
          <w:color w:val="003300"/>
          <w:sz w:val="24"/>
          <w:szCs w:val="24"/>
        </w:rPr>
        <w:t>Simple is best</w:t>
      </w:r>
      <w:r w:rsidRPr="00801F84">
        <w:rPr>
          <w:rFonts w:ascii="Times New Roman" w:eastAsia="Times New Roman" w:hAnsi="Times New Roman" w:cs="Times New Roman"/>
          <w:i/>
          <w:iCs/>
          <w:color w:val="003300"/>
          <w:sz w:val="24"/>
          <w:szCs w:val="24"/>
        </w:rPr>
        <w:t>……..</w:t>
      </w:r>
    </w:p>
    <w:p w:rsidR="00801F84" w:rsidRPr="00801F84" w:rsidRDefault="00801F84" w:rsidP="00801F8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01F84">
        <w:rPr>
          <w:rFonts w:ascii="Times New Roman" w:eastAsia="Times New Roman" w:hAnsi="Times New Roman" w:cs="Times New Roman"/>
          <w:color w:val="003300"/>
          <w:sz w:val="24"/>
          <w:szCs w:val="24"/>
        </w:rPr>
        <w:t>Basic black or navy suit with white blouse.</w:t>
      </w:r>
      <w:r w:rsidRPr="00801F84">
        <w:rPr>
          <w:rFonts w:ascii="Times New Roman" w:eastAsia="Times New Roman" w:hAnsi="Times New Roman" w:cs="Times New Roman"/>
          <w:sz w:val="24"/>
          <w:szCs w:val="24"/>
        </w:rPr>
        <w:t xml:space="preserve"> </w:t>
      </w:r>
    </w:p>
    <w:p w:rsidR="00801F84" w:rsidRPr="00801F84" w:rsidRDefault="00801F84" w:rsidP="00801F84">
      <w:pPr>
        <w:spacing w:before="100" w:beforeAutospacing="1" w:after="100" w:afterAutospacing="1" w:line="240" w:lineRule="auto"/>
        <w:rPr>
          <w:rFonts w:ascii="Times New Roman" w:eastAsia="Times New Roman" w:hAnsi="Times New Roman" w:cs="Times New Roman"/>
          <w:sz w:val="24"/>
          <w:szCs w:val="24"/>
        </w:rPr>
      </w:pPr>
      <w:r w:rsidRPr="00801F84">
        <w:rPr>
          <w:rFonts w:ascii="Times New Roman" w:eastAsia="Times New Roman" w:hAnsi="Times New Roman" w:cs="Times New Roman"/>
          <w:sz w:val="24"/>
          <w:szCs w:val="24"/>
        </w:rPr>
        <w:t>    </w:t>
      </w:r>
      <w:r w:rsidRPr="00801F84">
        <w:rPr>
          <w:rFonts w:ascii="Times New Roman" w:eastAsia="Times New Roman" w:hAnsi="Times New Roman" w:cs="Times New Roman"/>
          <w:color w:val="003300"/>
          <w:sz w:val="24"/>
          <w:szCs w:val="24"/>
        </w:rPr>
        <w:t>Dress (little black) or blouse with skirt (slacks are acceptable)</w:t>
      </w:r>
    </w:p>
    <w:p w:rsidR="00801F84" w:rsidRPr="00801F84" w:rsidRDefault="00801F84" w:rsidP="00801F8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1F84">
        <w:rPr>
          <w:rFonts w:ascii="Times New Roman" w:eastAsia="Times New Roman" w:hAnsi="Times New Roman" w:cs="Times New Roman"/>
          <w:color w:val="003300"/>
          <w:sz w:val="24"/>
          <w:szCs w:val="24"/>
        </w:rPr>
        <w:t>Jewelry (pearls</w:t>
      </w:r>
      <w:proofErr w:type="gramStart"/>
      <w:r w:rsidRPr="00801F84">
        <w:rPr>
          <w:rFonts w:ascii="Times New Roman" w:eastAsia="Times New Roman" w:hAnsi="Times New Roman" w:cs="Times New Roman"/>
          <w:color w:val="003300"/>
          <w:sz w:val="24"/>
          <w:szCs w:val="24"/>
        </w:rPr>
        <w:t>)-</w:t>
      </w:r>
      <w:proofErr w:type="gramEnd"/>
      <w:r w:rsidRPr="00801F84">
        <w:rPr>
          <w:rFonts w:ascii="Times New Roman" w:eastAsia="Times New Roman" w:hAnsi="Times New Roman" w:cs="Times New Roman"/>
          <w:color w:val="003300"/>
          <w:sz w:val="24"/>
          <w:szCs w:val="24"/>
        </w:rPr>
        <w:t xml:space="preserve"> No body jewelry (i.e. tongue rings, facial jewelry, etc.)</w:t>
      </w:r>
      <w:r w:rsidRPr="00801F84">
        <w:rPr>
          <w:rFonts w:ascii="Times New Roman" w:eastAsia="Times New Roman" w:hAnsi="Times New Roman" w:cs="Times New Roman"/>
          <w:sz w:val="24"/>
          <w:szCs w:val="24"/>
        </w:rPr>
        <w:t xml:space="preserve"> </w:t>
      </w:r>
    </w:p>
    <w:p w:rsidR="00801F84" w:rsidRPr="00801F84" w:rsidRDefault="00801F84" w:rsidP="00801F8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1F84">
        <w:rPr>
          <w:rFonts w:ascii="Times New Roman" w:eastAsia="Times New Roman" w:hAnsi="Times New Roman" w:cs="Times New Roman"/>
          <w:color w:val="003300"/>
          <w:sz w:val="24"/>
          <w:szCs w:val="24"/>
        </w:rPr>
        <w:t>Panty Hose?? (skirt) – Knee highs?? (pants)</w:t>
      </w:r>
      <w:r w:rsidRPr="00801F84">
        <w:rPr>
          <w:rFonts w:ascii="Times New Roman" w:eastAsia="Times New Roman" w:hAnsi="Times New Roman" w:cs="Times New Roman"/>
          <w:sz w:val="24"/>
          <w:szCs w:val="24"/>
        </w:rPr>
        <w:t xml:space="preserve"> </w:t>
      </w:r>
    </w:p>
    <w:p w:rsidR="00801F84" w:rsidRPr="00801F84" w:rsidRDefault="00801F84" w:rsidP="00801F8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1F84">
        <w:rPr>
          <w:rFonts w:ascii="Times New Roman" w:eastAsia="Times New Roman" w:hAnsi="Times New Roman" w:cs="Times New Roman"/>
          <w:color w:val="003300"/>
          <w:sz w:val="24"/>
          <w:szCs w:val="24"/>
        </w:rPr>
        <w:t xml:space="preserve">Well groomed: hair combed, nails clean, shoes clean, brush teeth, use </w:t>
      </w:r>
      <w:proofErr w:type="gramStart"/>
      <w:r w:rsidRPr="00801F84">
        <w:rPr>
          <w:rFonts w:ascii="Times New Roman" w:eastAsia="Times New Roman" w:hAnsi="Times New Roman" w:cs="Times New Roman"/>
          <w:color w:val="003300"/>
          <w:sz w:val="24"/>
          <w:szCs w:val="24"/>
        </w:rPr>
        <w:t>deodorant .</w:t>
      </w:r>
      <w:proofErr w:type="gramEnd"/>
      <w:r w:rsidRPr="00801F84">
        <w:rPr>
          <w:rFonts w:ascii="Times New Roman" w:eastAsia="Times New Roman" w:hAnsi="Times New Roman" w:cs="Times New Roman"/>
          <w:sz w:val="24"/>
          <w:szCs w:val="24"/>
        </w:rPr>
        <w:t xml:space="preserve"> </w:t>
      </w:r>
    </w:p>
    <w:p w:rsidR="00801F84" w:rsidRPr="00801F84" w:rsidRDefault="00801F84" w:rsidP="00801F84">
      <w:pPr>
        <w:spacing w:after="0" w:line="240" w:lineRule="auto"/>
        <w:rPr>
          <w:rFonts w:ascii="Times New Roman" w:eastAsia="Times New Roman" w:hAnsi="Times New Roman" w:cs="Times New Roman"/>
          <w:sz w:val="24"/>
          <w:szCs w:val="24"/>
        </w:rPr>
      </w:pPr>
      <w:r w:rsidRPr="00801F84">
        <w:rPr>
          <w:rFonts w:ascii="Times New Roman" w:eastAsia="Times New Roman" w:hAnsi="Times New Roman" w:cs="Times New Roman"/>
          <w:sz w:val="24"/>
          <w:szCs w:val="24"/>
        </w:rPr>
        <w:pict>
          <v:rect id="_x0000_i1406" style="width:0;height:1.5pt" o:hralign="center" o:hrstd="t" o:hrnoshade="t" o:hr="t" fillcolor="blue" stroked="f"/>
        </w:pict>
      </w:r>
    </w:p>
    <w:p w:rsidR="00801F84" w:rsidRPr="00801F84" w:rsidRDefault="00801F84" w:rsidP="00801F84">
      <w:pPr>
        <w:spacing w:after="0" w:line="240" w:lineRule="auto"/>
        <w:rPr>
          <w:rFonts w:ascii="Times New Roman" w:eastAsia="Times New Roman" w:hAnsi="Times New Roman" w:cs="Times New Roman"/>
          <w:sz w:val="24"/>
          <w:szCs w:val="24"/>
        </w:rPr>
      </w:pPr>
      <w:r w:rsidRPr="00801F84">
        <w:rPr>
          <w:rFonts w:ascii="Times New Roman" w:eastAsia="Times New Roman" w:hAnsi="Times New Roman" w:cs="Times New Roman"/>
          <w:sz w:val="24"/>
          <w:szCs w:val="24"/>
        </w:rPr>
        <w:t> </w:t>
      </w:r>
      <w:r w:rsidRPr="00801F84">
        <w:rPr>
          <w:rFonts w:ascii="Times New Roman" w:eastAsia="Times New Roman" w:hAnsi="Times New Roman" w:cs="Times New Roman"/>
          <w:b/>
          <w:bCs/>
          <w:color w:val="FFFFFF"/>
          <w:sz w:val="24"/>
          <w:szCs w:val="24"/>
        </w:rPr>
        <w:t xml:space="preserve">    </w:t>
      </w:r>
      <w:r w:rsidRPr="00801F84">
        <w:rPr>
          <w:rFonts w:ascii="Times New Roman" w:eastAsia="Times New Roman" w:hAnsi="Times New Roman" w:cs="Times New Roman"/>
          <w:b/>
          <w:bCs/>
          <w:i/>
          <w:iCs/>
          <w:color w:val="000000"/>
          <w:sz w:val="24"/>
          <w:szCs w:val="24"/>
          <w:shd w:val="clear" w:color="auto" w:fill="FFFF66"/>
        </w:rPr>
        <w:t>Proper</w:t>
      </w:r>
      <w:r w:rsidRPr="00801F84">
        <w:rPr>
          <w:rFonts w:ascii="Times New Roman" w:eastAsia="Times New Roman" w:hAnsi="Times New Roman" w:cs="Times New Roman"/>
          <w:b/>
          <w:bCs/>
          <w:i/>
          <w:iCs/>
          <w:color w:val="FFFFFF"/>
          <w:sz w:val="24"/>
          <w:szCs w:val="24"/>
        </w:rPr>
        <w:t xml:space="preserve"> Dress Attire- Men</w:t>
      </w:r>
      <w:r w:rsidRPr="00801F84">
        <w:rPr>
          <w:rFonts w:ascii="Times New Roman" w:eastAsia="Times New Roman" w:hAnsi="Times New Roman" w:cs="Times New Roman"/>
          <w:sz w:val="24"/>
          <w:szCs w:val="24"/>
        </w:rPr>
        <w:t> </w:t>
      </w:r>
    </w:p>
    <w:p w:rsidR="00801F84" w:rsidRPr="00801F84" w:rsidRDefault="00801F84" w:rsidP="00801F84">
      <w:pPr>
        <w:spacing w:before="100" w:beforeAutospacing="1" w:after="100" w:afterAutospacing="1" w:line="240" w:lineRule="auto"/>
        <w:rPr>
          <w:rFonts w:ascii="Times New Roman" w:eastAsia="Times New Roman" w:hAnsi="Times New Roman" w:cs="Times New Roman"/>
          <w:sz w:val="24"/>
          <w:szCs w:val="24"/>
        </w:rPr>
      </w:pPr>
      <w:r w:rsidRPr="00801F84">
        <w:rPr>
          <w:rFonts w:ascii="Times New Roman" w:eastAsia="Times New Roman" w:hAnsi="Times New Roman" w:cs="Times New Roman"/>
          <w:b/>
          <w:bCs/>
          <w:i/>
          <w:iCs/>
          <w:color w:val="003300"/>
          <w:sz w:val="24"/>
          <w:szCs w:val="24"/>
        </w:rPr>
        <w:t>Simple is best</w:t>
      </w:r>
      <w:r w:rsidRPr="00801F84">
        <w:rPr>
          <w:rFonts w:ascii="Times New Roman" w:eastAsia="Times New Roman" w:hAnsi="Times New Roman" w:cs="Times New Roman"/>
          <w:i/>
          <w:iCs/>
          <w:color w:val="003300"/>
          <w:sz w:val="24"/>
          <w:szCs w:val="24"/>
        </w:rPr>
        <w:t>……..</w:t>
      </w:r>
    </w:p>
    <w:p w:rsidR="00801F84" w:rsidRPr="00801F84" w:rsidRDefault="00801F84" w:rsidP="00801F8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1F84">
        <w:rPr>
          <w:rFonts w:ascii="Times New Roman" w:eastAsia="Times New Roman" w:hAnsi="Times New Roman" w:cs="Times New Roman"/>
          <w:color w:val="003300"/>
          <w:sz w:val="24"/>
          <w:szCs w:val="24"/>
        </w:rPr>
        <w:t>Basic black or navy suit with white shirt and tie. (jacket, slacks with belt, and shirt with tie - acceptable)</w:t>
      </w:r>
      <w:r w:rsidRPr="00801F84">
        <w:rPr>
          <w:rFonts w:ascii="Times New Roman" w:eastAsia="Times New Roman" w:hAnsi="Times New Roman" w:cs="Times New Roman"/>
          <w:sz w:val="24"/>
          <w:szCs w:val="24"/>
        </w:rPr>
        <w:t xml:space="preserve"> </w:t>
      </w:r>
    </w:p>
    <w:p w:rsidR="00801F84" w:rsidRPr="00801F84" w:rsidRDefault="00801F84" w:rsidP="00801F8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1F84">
        <w:rPr>
          <w:rFonts w:ascii="Times New Roman" w:eastAsia="Times New Roman" w:hAnsi="Times New Roman" w:cs="Times New Roman"/>
          <w:color w:val="003300"/>
          <w:sz w:val="24"/>
          <w:szCs w:val="24"/>
        </w:rPr>
        <w:lastRenderedPageBreak/>
        <w:t xml:space="preserve">Well groomed: hair combed, nails clean, shoes clean (no tennis shoes), brush teeth, use deodorant. </w:t>
      </w:r>
    </w:p>
    <w:p w:rsidR="00801F84" w:rsidRPr="00801F84" w:rsidRDefault="00801F84" w:rsidP="00801F8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1F84">
        <w:rPr>
          <w:rFonts w:ascii="Times New Roman" w:eastAsia="Times New Roman" w:hAnsi="Times New Roman" w:cs="Times New Roman"/>
          <w:color w:val="003300"/>
          <w:sz w:val="24"/>
          <w:szCs w:val="24"/>
        </w:rPr>
        <w:t>No earrings, body jewelry (tongue rings, facial rings, etc.)</w:t>
      </w:r>
      <w:r w:rsidRPr="00801F84">
        <w:rPr>
          <w:rFonts w:ascii="Times New Roman" w:eastAsia="Times New Roman" w:hAnsi="Times New Roman" w:cs="Times New Roman"/>
          <w:sz w:val="24"/>
          <w:szCs w:val="24"/>
        </w:rPr>
        <w:t xml:space="preserve"> </w:t>
      </w:r>
    </w:p>
    <w:p w:rsidR="00801F84" w:rsidRPr="00801F84" w:rsidRDefault="00801F84" w:rsidP="00801F84">
      <w:pPr>
        <w:spacing w:after="0" w:line="240" w:lineRule="auto"/>
        <w:rPr>
          <w:rFonts w:ascii="Times New Roman" w:eastAsia="Times New Roman" w:hAnsi="Times New Roman" w:cs="Times New Roman"/>
          <w:sz w:val="24"/>
          <w:szCs w:val="24"/>
        </w:rPr>
      </w:pPr>
      <w:r w:rsidRPr="00801F84">
        <w:rPr>
          <w:rFonts w:ascii="Times New Roman" w:eastAsia="Times New Roman" w:hAnsi="Times New Roman" w:cs="Times New Roman"/>
          <w:sz w:val="24"/>
          <w:szCs w:val="24"/>
        </w:rPr>
        <w:pict>
          <v:rect id="_x0000_i1407" style="width:0;height:1.5pt" o:hralign="center" o:hrstd="t" o:hrnoshade="t" o:hr="t" fillcolor="blue" stroked="f"/>
        </w:pict>
      </w:r>
    </w:p>
    <w:p w:rsidR="00801F84" w:rsidRPr="00801F84" w:rsidRDefault="00801F84" w:rsidP="00801F84">
      <w:pPr>
        <w:spacing w:after="0" w:line="240" w:lineRule="auto"/>
        <w:rPr>
          <w:rFonts w:ascii="Times New Roman" w:eastAsia="Times New Roman" w:hAnsi="Times New Roman" w:cs="Times New Roman"/>
          <w:sz w:val="24"/>
          <w:szCs w:val="24"/>
        </w:rPr>
      </w:pPr>
      <w:r w:rsidRPr="00801F84">
        <w:rPr>
          <w:rFonts w:ascii="Times New Roman" w:eastAsia="Times New Roman" w:hAnsi="Times New Roman" w:cs="Times New Roman"/>
          <w:sz w:val="24"/>
          <w:szCs w:val="24"/>
        </w:rPr>
        <w:t> </w:t>
      </w:r>
      <w:proofErr w:type="gramStart"/>
      <w:r w:rsidRPr="00801F84">
        <w:rPr>
          <w:rFonts w:ascii="Times New Roman" w:eastAsia="Times New Roman" w:hAnsi="Times New Roman" w:cs="Times New Roman"/>
          <w:b/>
          <w:bCs/>
          <w:i/>
          <w:iCs/>
          <w:color w:val="FFFFFF"/>
          <w:sz w:val="24"/>
          <w:szCs w:val="24"/>
        </w:rPr>
        <w:t>g</w:t>
      </w:r>
      <w:proofErr w:type="gramEnd"/>
      <w:r w:rsidRPr="00801F84">
        <w:rPr>
          <w:rFonts w:ascii="Times New Roman" w:eastAsia="Times New Roman" w:hAnsi="Times New Roman" w:cs="Times New Roman"/>
          <w:sz w:val="24"/>
          <w:szCs w:val="24"/>
        </w:rPr>
        <w:t> </w:t>
      </w:r>
    </w:p>
    <w:p w:rsidR="00801F84" w:rsidRPr="00801F84" w:rsidRDefault="00801F84" w:rsidP="00801F84">
      <w:pPr>
        <w:spacing w:before="100" w:beforeAutospacing="1" w:after="100" w:afterAutospacing="1" w:line="240" w:lineRule="auto"/>
        <w:rPr>
          <w:rFonts w:ascii="Times New Roman" w:eastAsia="Times New Roman" w:hAnsi="Times New Roman" w:cs="Times New Roman"/>
          <w:sz w:val="24"/>
          <w:szCs w:val="24"/>
        </w:rPr>
      </w:pPr>
      <w:r w:rsidRPr="00801F84">
        <w:rPr>
          <w:rFonts w:ascii="Times New Roman" w:eastAsia="Times New Roman" w:hAnsi="Times New Roman" w:cs="Times New Roman"/>
          <w:color w:val="003300"/>
          <w:sz w:val="24"/>
          <w:szCs w:val="24"/>
        </w:rPr>
        <w:t>  Silverware will be arranged precisely in the right order that it is to be used for the meal.  General rule -start with outer utensils and work your way toward the service plate.</w:t>
      </w:r>
      <w:r w:rsidRPr="00801F84">
        <w:rPr>
          <w:rFonts w:ascii="Times New Roman" w:eastAsia="Times New Roman" w:hAnsi="Times New Roman" w:cs="Times New Roman"/>
          <w:sz w:val="24"/>
          <w:szCs w:val="24"/>
        </w:rPr>
        <w:t> </w:t>
      </w:r>
    </w:p>
    <w:p w:rsidR="00801F84" w:rsidRPr="00801F84" w:rsidRDefault="00801F84" w:rsidP="00801F84">
      <w:pPr>
        <w:spacing w:before="100" w:beforeAutospacing="1" w:after="100" w:afterAutospacing="1" w:line="240" w:lineRule="auto"/>
        <w:rPr>
          <w:rFonts w:ascii="Times New Roman" w:eastAsia="Times New Roman" w:hAnsi="Times New Roman" w:cs="Times New Roman"/>
          <w:sz w:val="24"/>
          <w:szCs w:val="24"/>
        </w:rPr>
      </w:pPr>
      <w:r w:rsidRPr="00801F84">
        <w:rPr>
          <w:rFonts w:ascii="Times New Roman" w:eastAsia="Times New Roman" w:hAnsi="Times New Roman" w:cs="Times New Roman"/>
          <w:color w:val="003300"/>
          <w:sz w:val="24"/>
          <w:szCs w:val="24"/>
        </w:rPr>
        <w:t>*Tip…..The word “</w:t>
      </w:r>
      <w:r w:rsidRPr="00801F84">
        <w:rPr>
          <w:rFonts w:ascii="Times New Roman" w:eastAsia="Times New Roman" w:hAnsi="Times New Roman" w:cs="Times New Roman"/>
          <w:b/>
          <w:bCs/>
          <w:i/>
          <w:iCs/>
          <w:color w:val="003300"/>
          <w:sz w:val="24"/>
          <w:szCs w:val="24"/>
        </w:rPr>
        <w:t>left</w:t>
      </w:r>
      <w:r w:rsidRPr="00801F84">
        <w:rPr>
          <w:rFonts w:ascii="Times New Roman" w:eastAsia="Times New Roman" w:hAnsi="Times New Roman" w:cs="Times New Roman"/>
          <w:color w:val="003300"/>
          <w:sz w:val="24"/>
          <w:szCs w:val="24"/>
        </w:rPr>
        <w:t>” has four letters, so does the word fork.  The word “</w:t>
      </w:r>
      <w:r w:rsidRPr="00801F84">
        <w:rPr>
          <w:rFonts w:ascii="Times New Roman" w:eastAsia="Times New Roman" w:hAnsi="Times New Roman" w:cs="Times New Roman"/>
          <w:b/>
          <w:bCs/>
          <w:i/>
          <w:iCs/>
          <w:color w:val="003300"/>
          <w:sz w:val="24"/>
          <w:szCs w:val="24"/>
        </w:rPr>
        <w:t>right</w:t>
      </w:r>
      <w:r w:rsidRPr="00801F84">
        <w:rPr>
          <w:rFonts w:ascii="Times New Roman" w:eastAsia="Times New Roman" w:hAnsi="Times New Roman" w:cs="Times New Roman"/>
          <w:color w:val="003300"/>
          <w:sz w:val="24"/>
          <w:szCs w:val="24"/>
        </w:rPr>
        <w:t>” has five letters, so do the words knife &amp; spoon.  This is a great way to remember that the fork is on your left and the knife &amp; spoon are on your right.</w:t>
      </w:r>
      <w:r w:rsidRPr="00801F84">
        <w:rPr>
          <w:rFonts w:ascii="Times New Roman" w:eastAsia="Times New Roman" w:hAnsi="Times New Roman" w:cs="Times New Roman"/>
          <w:sz w:val="24"/>
          <w:szCs w:val="24"/>
        </w:rPr>
        <w:t> </w:t>
      </w:r>
    </w:p>
    <w:p w:rsidR="00801F84" w:rsidRPr="00801F84" w:rsidRDefault="00801F84" w:rsidP="00801F84">
      <w:pPr>
        <w:spacing w:after="0" w:line="240" w:lineRule="auto"/>
        <w:rPr>
          <w:rFonts w:ascii="Times New Roman" w:eastAsia="Times New Roman" w:hAnsi="Times New Roman" w:cs="Times New Roman"/>
          <w:sz w:val="24"/>
          <w:szCs w:val="24"/>
        </w:rPr>
      </w:pPr>
      <w:r w:rsidRPr="00801F84">
        <w:rPr>
          <w:rFonts w:ascii="Times New Roman" w:eastAsia="Times New Roman" w:hAnsi="Times New Roman" w:cs="Times New Roman"/>
          <w:sz w:val="24"/>
          <w:szCs w:val="24"/>
        </w:rPr>
        <w:pict>
          <v:rect id="_x0000_i1408" style="width:0;height:1.5pt" o:hralign="center" o:hrstd="t" o:hrnoshade="t" o:hr="t" fillcolor="blue" stroked="f"/>
        </w:pict>
      </w:r>
    </w:p>
    <w:p w:rsidR="00801F84" w:rsidRPr="00801F84" w:rsidRDefault="00801F84" w:rsidP="00801F84">
      <w:pPr>
        <w:spacing w:before="100" w:beforeAutospacing="1" w:after="100" w:afterAutospacing="1" w:line="240" w:lineRule="auto"/>
        <w:rPr>
          <w:rFonts w:ascii="Times New Roman" w:eastAsia="Times New Roman" w:hAnsi="Times New Roman" w:cs="Times New Roman"/>
          <w:sz w:val="24"/>
          <w:szCs w:val="24"/>
        </w:rPr>
      </w:pPr>
      <w:r w:rsidRPr="00801F84">
        <w:rPr>
          <w:rFonts w:ascii="Times New Roman" w:eastAsia="Times New Roman" w:hAnsi="Times New Roman" w:cs="Times New Roman"/>
          <w:b/>
          <w:bCs/>
          <w:color w:val="000000"/>
          <w:sz w:val="24"/>
          <w:szCs w:val="24"/>
          <w:u w:val="single"/>
          <w:shd w:val="clear" w:color="auto" w:fill="FFFF66"/>
        </w:rPr>
        <w:t>Proper</w:t>
      </w:r>
      <w:r w:rsidRPr="00801F84">
        <w:rPr>
          <w:rFonts w:ascii="Times New Roman" w:eastAsia="Times New Roman" w:hAnsi="Times New Roman" w:cs="Times New Roman"/>
          <w:color w:val="003300"/>
          <w:sz w:val="24"/>
          <w:szCs w:val="24"/>
          <w:u w:val="single"/>
        </w:rPr>
        <w:t xml:space="preserve"> Posture</w:t>
      </w:r>
    </w:p>
    <w:p w:rsidR="00801F84" w:rsidRPr="00801F84" w:rsidRDefault="00801F84" w:rsidP="00801F8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01F84">
        <w:rPr>
          <w:rFonts w:ascii="Times New Roman" w:eastAsia="Times New Roman" w:hAnsi="Times New Roman" w:cs="Times New Roman"/>
          <w:color w:val="003300"/>
          <w:sz w:val="24"/>
          <w:szCs w:val="24"/>
        </w:rPr>
        <w:t xml:space="preserve">Make sure you sit up straight with your arms near your body. </w:t>
      </w:r>
    </w:p>
    <w:p w:rsidR="00801F84" w:rsidRPr="00801F84" w:rsidRDefault="00801F84" w:rsidP="00801F8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01F84">
        <w:rPr>
          <w:rFonts w:ascii="Times New Roman" w:eastAsia="Times New Roman" w:hAnsi="Times New Roman" w:cs="Times New Roman"/>
          <w:b/>
          <w:bCs/>
          <w:color w:val="003300"/>
          <w:sz w:val="24"/>
          <w:szCs w:val="24"/>
        </w:rPr>
        <w:t>Never, never</w:t>
      </w:r>
      <w:r w:rsidRPr="00801F84">
        <w:rPr>
          <w:rFonts w:ascii="Times New Roman" w:eastAsia="Times New Roman" w:hAnsi="Times New Roman" w:cs="Times New Roman"/>
          <w:color w:val="003300"/>
          <w:sz w:val="24"/>
          <w:szCs w:val="24"/>
        </w:rPr>
        <w:t xml:space="preserve">, </w:t>
      </w:r>
      <w:proofErr w:type="gramStart"/>
      <w:r w:rsidRPr="00801F84">
        <w:rPr>
          <w:rFonts w:ascii="Times New Roman" w:eastAsia="Times New Roman" w:hAnsi="Times New Roman" w:cs="Times New Roman"/>
          <w:color w:val="003300"/>
          <w:sz w:val="24"/>
          <w:szCs w:val="24"/>
        </w:rPr>
        <w:t>hang</w:t>
      </w:r>
      <w:proofErr w:type="gramEnd"/>
      <w:r w:rsidRPr="00801F84">
        <w:rPr>
          <w:rFonts w:ascii="Times New Roman" w:eastAsia="Times New Roman" w:hAnsi="Times New Roman" w:cs="Times New Roman"/>
          <w:color w:val="003300"/>
          <w:sz w:val="24"/>
          <w:szCs w:val="24"/>
        </w:rPr>
        <w:t xml:space="preserve"> your elbows heavily on the table when at a formal dinner.</w:t>
      </w:r>
      <w:r w:rsidRPr="00801F84">
        <w:rPr>
          <w:rFonts w:ascii="Times New Roman" w:eastAsia="Times New Roman" w:hAnsi="Times New Roman" w:cs="Times New Roman"/>
          <w:sz w:val="24"/>
          <w:szCs w:val="24"/>
        </w:rPr>
        <w:t xml:space="preserve"> </w:t>
      </w:r>
    </w:p>
    <w:p w:rsidR="00801F84" w:rsidRPr="00801F84" w:rsidRDefault="00801F84" w:rsidP="00801F8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01F84">
        <w:rPr>
          <w:rFonts w:ascii="Times New Roman" w:eastAsia="Times New Roman" w:hAnsi="Times New Roman" w:cs="Times New Roman"/>
          <w:color w:val="003300"/>
          <w:sz w:val="24"/>
          <w:szCs w:val="24"/>
        </w:rPr>
        <w:t xml:space="preserve">Turn off cell phone </w:t>
      </w:r>
    </w:p>
    <w:p w:rsidR="00801F84" w:rsidRPr="00801F84" w:rsidRDefault="00801F84" w:rsidP="00801F84">
      <w:pPr>
        <w:spacing w:after="0" w:line="240" w:lineRule="auto"/>
        <w:rPr>
          <w:rFonts w:ascii="Times New Roman" w:eastAsia="Times New Roman" w:hAnsi="Times New Roman" w:cs="Times New Roman"/>
          <w:sz w:val="24"/>
          <w:szCs w:val="24"/>
        </w:rPr>
      </w:pPr>
      <w:r w:rsidRPr="00801F84">
        <w:rPr>
          <w:rFonts w:ascii="Times New Roman" w:eastAsia="Times New Roman" w:hAnsi="Times New Roman" w:cs="Times New Roman"/>
          <w:sz w:val="24"/>
          <w:szCs w:val="24"/>
        </w:rPr>
        <w:t> </w:t>
      </w:r>
      <w:r w:rsidRPr="00801F84">
        <w:rPr>
          <w:rFonts w:ascii="Times New Roman" w:eastAsia="Times New Roman" w:hAnsi="Times New Roman" w:cs="Times New Roman"/>
          <w:color w:val="003300"/>
          <w:sz w:val="24"/>
          <w:szCs w:val="24"/>
          <w:u w:val="single"/>
        </w:rPr>
        <w:t>How to use a napkin</w:t>
      </w:r>
    </w:p>
    <w:p w:rsidR="00801F84" w:rsidRPr="00801F84" w:rsidRDefault="00801F84" w:rsidP="00801F8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01F84">
        <w:rPr>
          <w:rFonts w:ascii="Times New Roman" w:eastAsia="Times New Roman" w:hAnsi="Times New Roman" w:cs="Times New Roman"/>
          <w:color w:val="003300"/>
          <w:sz w:val="24"/>
          <w:szCs w:val="24"/>
        </w:rPr>
        <w:t>At the beginning of the dinner, place your napkin in your lap after the last person is seated.  Unfold the napkin and put it in your lap…do not shake it open.</w:t>
      </w:r>
      <w:r w:rsidRPr="00801F84">
        <w:rPr>
          <w:rFonts w:ascii="Times New Roman" w:eastAsia="Times New Roman" w:hAnsi="Times New Roman" w:cs="Times New Roman"/>
          <w:sz w:val="24"/>
          <w:szCs w:val="24"/>
        </w:rPr>
        <w:t xml:space="preserve"> </w:t>
      </w:r>
    </w:p>
    <w:p w:rsidR="00801F84" w:rsidRPr="00801F84" w:rsidRDefault="00801F84" w:rsidP="00801F84">
      <w:pPr>
        <w:spacing w:after="0" w:line="240" w:lineRule="auto"/>
        <w:rPr>
          <w:rFonts w:ascii="Times New Roman" w:eastAsia="Times New Roman" w:hAnsi="Times New Roman" w:cs="Times New Roman"/>
          <w:sz w:val="24"/>
          <w:szCs w:val="24"/>
        </w:rPr>
      </w:pPr>
      <w:r w:rsidRPr="00801F84">
        <w:rPr>
          <w:rFonts w:ascii="Times New Roman" w:eastAsia="Times New Roman" w:hAnsi="Times New Roman" w:cs="Times New Roman"/>
          <w:sz w:val="24"/>
          <w:szCs w:val="24"/>
        </w:rPr>
        <w:pict>
          <v:rect id="_x0000_i1410" style="width:0;height:1.5pt" o:hralign="center" o:hrstd="t" o:hrnoshade="t" o:hr="t" fillcolor="blue" stroked="f"/>
        </w:pict>
      </w:r>
    </w:p>
    <w:p w:rsidR="00801F84" w:rsidRPr="00801F84" w:rsidRDefault="00801F84" w:rsidP="00801F84">
      <w:pPr>
        <w:spacing w:after="0" w:line="240" w:lineRule="auto"/>
        <w:rPr>
          <w:rFonts w:ascii="Times New Roman" w:eastAsia="Times New Roman" w:hAnsi="Times New Roman" w:cs="Times New Roman"/>
          <w:sz w:val="24"/>
          <w:szCs w:val="24"/>
        </w:rPr>
      </w:pPr>
      <w:r w:rsidRPr="00801F84">
        <w:rPr>
          <w:rFonts w:ascii="Times New Roman" w:eastAsia="Times New Roman" w:hAnsi="Times New Roman" w:cs="Times New Roman"/>
          <w:sz w:val="24"/>
          <w:szCs w:val="24"/>
        </w:rPr>
        <w:t> </w:t>
      </w:r>
      <w:r w:rsidRPr="00801F84">
        <w:rPr>
          <w:rFonts w:ascii="Times New Roman" w:eastAsia="Times New Roman" w:hAnsi="Times New Roman" w:cs="Times New Roman"/>
          <w:b/>
          <w:bCs/>
          <w:i/>
          <w:iCs/>
          <w:color w:val="FFFFFF"/>
          <w:sz w:val="24"/>
          <w:szCs w:val="24"/>
        </w:rPr>
        <w:t xml:space="preserve"> </w:t>
      </w:r>
      <w:proofErr w:type="gramStart"/>
      <w:r w:rsidRPr="00801F84">
        <w:rPr>
          <w:rFonts w:ascii="Times New Roman" w:eastAsia="Times New Roman" w:hAnsi="Times New Roman" w:cs="Times New Roman"/>
          <w:b/>
          <w:bCs/>
          <w:i/>
          <w:iCs/>
          <w:color w:val="FFFFFF"/>
          <w:sz w:val="24"/>
          <w:szCs w:val="24"/>
        </w:rPr>
        <w:t>to</w:t>
      </w:r>
      <w:proofErr w:type="gramEnd"/>
      <w:r w:rsidRPr="00801F84">
        <w:rPr>
          <w:rFonts w:ascii="Times New Roman" w:eastAsia="Times New Roman" w:hAnsi="Times New Roman" w:cs="Times New Roman"/>
          <w:b/>
          <w:bCs/>
          <w:i/>
          <w:iCs/>
          <w:color w:val="FFFFFF"/>
          <w:sz w:val="24"/>
          <w:szCs w:val="24"/>
        </w:rPr>
        <w:t xml:space="preserve"> eat food</w:t>
      </w:r>
      <w:r w:rsidRPr="00801F84">
        <w:rPr>
          <w:rFonts w:ascii="Times New Roman" w:eastAsia="Times New Roman" w:hAnsi="Times New Roman" w:cs="Times New Roman"/>
          <w:sz w:val="24"/>
          <w:szCs w:val="24"/>
        </w:rPr>
        <w:t> </w:t>
      </w:r>
    </w:p>
    <w:p w:rsidR="00801F84" w:rsidRPr="00801F84" w:rsidRDefault="00801F84" w:rsidP="00801F8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1F84">
        <w:rPr>
          <w:rFonts w:ascii="Times New Roman" w:eastAsia="Times New Roman" w:hAnsi="Times New Roman" w:cs="Times New Roman"/>
          <w:color w:val="003300"/>
          <w:sz w:val="24"/>
          <w:szCs w:val="24"/>
        </w:rPr>
        <w:t>Eat food in the order it is served.</w:t>
      </w:r>
      <w:r w:rsidRPr="00801F84">
        <w:rPr>
          <w:rFonts w:ascii="Times New Roman" w:eastAsia="Times New Roman" w:hAnsi="Times New Roman" w:cs="Times New Roman"/>
          <w:sz w:val="24"/>
          <w:szCs w:val="24"/>
        </w:rPr>
        <w:t xml:space="preserve"> </w:t>
      </w:r>
    </w:p>
    <w:p w:rsidR="00801F84" w:rsidRPr="00801F84" w:rsidRDefault="00801F84" w:rsidP="00801F8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1F84">
        <w:rPr>
          <w:rFonts w:ascii="Times New Roman" w:eastAsia="Times New Roman" w:hAnsi="Times New Roman" w:cs="Times New Roman"/>
          <w:color w:val="003300"/>
          <w:sz w:val="24"/>
          <w:szCs w:val="24"/>
        </w:rPr>
        <w:t xml:space="preserve">Start eating hot food when it is served.  </w:t>
      </w:r>
    </w:p>
    <w:p w:rsidR="00801F84" w:rsidRPr="00801F84" w:rsidRDefault="00801F84" w:rsidP="00801F8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1F84">
        <w:rPr>
          <w:rFonts w:ascii="Times New Roman" w:eastAsia="Times New Roman" w:hAnsi="Times New Roman" w:cs="Times New Roman"/>
          <w:color w:val="003300"/>
          <w:sz w:val="24"/>
          <w:szCs w:val="24"/>
        </w:rPr>
        <w:t>For cold food or buffets, wait for the host/hostess to announce dinner. (Wait until invocation or bless your food before you start eating.)</w:t>
      </w:r>
      <w:r w:rsidRPr="00801F84">
        <w:rPr>
          <w:rFonts w:ascii="Times New Roman" w:eastAsia="Times New Roman" w:hAnsi="Times New Roman" w:cs="Times New Roman"/>
          <w:sz w:val="24"/>
          <w:szCs w:val="24"/>
        </w:rPr>
        <w:t xml:space="preserve"> </w:t>
      </w:r>
    </w:p>
    <w:p w:rsidR="00801F84" w:rsidRPr="002F13AC" w:rsidRDefault="00801F84" w:rsidP="002F13AC">
      <w:pPr>
        <w:pStyle w:val="ListParagraph"/>
        <w:numPr>
          <w:ilvl w:val="0"/>
          <w:numId w:val="9"/>
        </w:numPr>
        <w:spacing w:after="0" w:line="240" w:lineRule="auto"/>
        <w:rPr>
          <w:rFonts w:ascii="Times New Roman" w:eastAsia="Times New Roman" w:hAnsi="Times New Roman" w:cs="Times New Roman"/>
          <w:sz w:val="24"/>
          <w:szCs w:val="24"/>
        </w:rPr>
      </w:pPr>
      <w:r w:rsidRPr="00801F84">
        <w:pict>
          <v:rect id="_x0000_i1411" style="width:0;height:1.5pt" o:hralign="center" o:hrstd="t" o:hrnoshade="t" o:hr="t" fillcolor="blue" stroked="f"/>
        </w:pict>
      </w:r>
      <w:r w:rsidR="002F13AC" w:rsidRPr="002F13AC">
        <w:rPr>
          <w:rFonts w:ascii="Times New Roman" w:eastAsia="Times New Roman" w:hAnsi="Times New Roman" w:cs="Times New Roman"/>
          <w:color w:val="003300"/>
          <w:sz w:val="24"/>
          <w:szCs w:val="24"/>
        </w:rPr>
        <w:t xml:space="preserve"> </w:t>
      </w:r>
      <w:r w:rsidRPr="002F13AC">
        <w:rPr>
          <w:rFonts w:ascii="Times New Roman" w:eastAsia="Times New Roman" w:hAnsi="Times New Roman" w:cs="Times New Roman"/>
          <w:color w:val="003300"/>
          <w:sz w:val="24"/>
          <w:szCs w:val="24"/>
        </w:rPr>
        <w:t>Bring food to your mouth, not your mouth to your food</w:t>
      </w:r>
      <w:r w:rsidRPr="002F13AC">
        <w:rPr>
          <w:rFonts w:ascii="Times New Roman" w:eastAsia="Times New Roman" w:hAnsi="Times New Roman" w:cs="Times New Roman"/>
          <w:sz w:val="24"/>
          <w:szCs w:val="24"/>
        </w:rPr>
        <w:t xml:space="preserve"> </w:t>
      </w:r>
    </w:p>
    <w:p w:rsidR="00801F84" w:rsidRPr="00801F84" w:rsidRDefault="00801F84" w:rsidP="00801F8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01F84">
        <w:rPr>
          <w:rFonts w:ascii="Times New Roman" w:eastAsia="Times New Roman" w:hAnsi="Times New Roman" w:cs="Times New Roman"/>
          <w:color w:val="003300"/>
          <w:sz w:val="24"/>
          <w:szCs w:val="24"/>
        </w:rPr>
        <w:t>Chew with your mouth closed</w:t>
      </w:r>
      <w:r w:rsidRPr="00801F84">
        <w:rPr>
          <w:rFonts w:ascii="Times New Roman" w:eastAsia="Times New Roman" w:hAnsi="Times New Roman" w:cs="Times New Roman"/>
          <w:sz w:val="24"/>
          <w:szCs w:val="24"/>
        </w:rPr>
        <w:t xml:space="preserve"> </w:t>
      </w:r>
    </w:p>
    <w:p w:rsidR="00801F84" w:rsidRPr="00801F84" w:rsidRDefault="00801F84" w:rsidP="00801F8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01F84">
        <w:rPr>
          <w:rFonts w:ascii="Times New Roman" w:eastAsia="Times New Roman" w:hAnsi="Times New Roman" w:cs="Times New Roman"/>
          <w:color w:val="003300"/>
          <w:sz w:val="24"/>
          <w:szCs w:val="24"/>
        </w:rPr>
        <w:t>Cut your food into small pieces…take small bites so you can carry on a conversation</w:t>
      </w:r>
      <w:r w:rsidRPr="00801F84">
        <w:rPr>
          <w:rFonts w:ascii="Times New Roman" w:eastAsia="Times New Roman" w:hAnsi="Times New Roman" w:cs="Times New Roman"/>
          <w:sz w:val="24"/>
          <w:szCs w:val="24"/>
        </w:rPr>
        <w:t xml:space="preserve"> </w:t>
      </w:r>
    </w:p>
    <w:p w:rsidR="00801F84" w:rsidRPr="00801F84" w:rsidRDefault="00801F84" w:rsidP="00801F8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01F84">
        <w:rPr>
          <w:rFonts w:ascii="Times New Roman" w:eastAsia="Times New Roman" w:hAnsi="Times New Roman" w:cs="Times New Roman"/>
          <w:b/>
          <w:bCs/>
          <w:i/>
          <w:iCs/>
          <w:color w:val="003300"/>
          <w:sz w:val="24"/>
          <w:szCs w:val="24"/>
        </w:rPr>
        <w:t>Do not</w:t>
      </w:r>
      <w:r w:rsidRPr="00801F84">
        <w:rPr>
          <w:rFonts w:ascii="Times New Roman" w:eastAsia="Times New Roman" w:hAnsi="Times New Roman" w:cs="Times New Roman"/>
          <w:color w:val="003300"/>
          <w:sz w:val="24"/>
          <w:szCs w:val="24"/>
        </w:rPr>
        <w:t xml:space="preserve"> smoke, use a toothpick, chew gum, apply make-up at the table</w:t>
      </w:r>
      <w:r w:rsidRPr="00801F84">
        <w:rPr>
          <w:rFonts w:ascii="Times New Roman" w:eastAsia="Times New Roman" w:hAnsi="Times New Roman" w:cs="Times New Roman"/>
          <w:sz w:val="24"/>
          <w:szCs w:val="24"/>
        </w:rPr>
        <w:t xml:space="preserve"> </w:t>
      </w:r>
    </w:p>
    <w:p w:rsidR="00801F84" w:rsidRPr="00801F84" w:rsidRDefault="00801F84" w:rsidP="00801F84">
      <w:pPr>
        <w:spacing w:after="0" w:line="240" w:lineRule="auto"/>
        <w:rPr>
          <w:rFonts w:ascii="Times New Roman" w:eastAsia="Times New Roman" w:hAnsi="Times New Roman" w:cs="Times New Roman"/>
          <w:sz w:val="24"/>
          <w:szCs w:val="24"/>
        </w:rPr>
      </w:pPr>
      <w:r w:rsidRPr="00801F84">
        <w:rPr>
          <w:rFonts w:ascii="Times New Roman" w:eastAsia="Times New Roman" w:hAnsi="Times New Roman" w:cs="Times New Roman"/>
          <w:sz w:val="24"/>
          <w:szCs w:val="24"/>
        </w:rPr>
        <w:pict>
          <v:rect id="_x0000_i1412" style="width:0;height:1.5pt" o:hralign="center" o:hrstd="t" o:hrnoshade="t" o:hr="t" fillcolor="blue" stroked="f"/>
        </w:pict>
      </w:r>
    </w:p>
    <w:p w:rsidR="00801F84" w:rsidRPr="00801F84" w:rsidRDefault="00801F84" w:rsidP="002F13AC">
      <w:pPr>
        <w:spacing w:after="0" w:line="240" w:lineRule="auto"/>
        <w:rPr>
          <w:rFonts w:ascii="Times New Roman" w:eastAsia="Times New Roman" w:hAnsi="Times New Roman" w:cs="Times New Roman"/>
          <w:sz w:val="24"/>
          <w:szCs w:val="24"/>
        </w:rPr>
      </w:pPr>
      <w:r w:rsidRPr="00801F84">
        <w:rPr>
          <w:rFonts w:ascii="Times New Roman" w:eastAsia="Times New Roman" w:hAnsi="Times New Roman" w:cs="Times New Roman"/>
          <w:sz w:val="24"/>
          <w:szCs w:val="24"/>
        </w:rPr>
        <w:t> </w:t>
      </w:r>
      <w:r w:rsidRPr="00801F84">
        <w:rPr>
          <w:rFonts w:ascii="Times New Roman" w:eastAsia="Times New Roman" w:hAnsi="Times New Roman" w:cs="Times New Roman"/>
          <w:sz w:val="24"/>
          <w:szCs w:val="24"/>
        </w:rPr>
        <w:br/>
      </w:r>
      <w:proofErr w:type="spellStart"/>
      <w:proofErr w:type="gramStart"/>
      <w:r w:rsidRPr="00801F84">
        <w:rPr>
          <w:rFonts w:ascii="Times New Roman" w:eastAsia="Times New Roman" w:hAnsi="Times New Roman" w:cs="Times New Roman"/>
          <w:b/>
          <w:bCs/>
          <w:i/>
          <w:iCs/>
          <w:color w:val="FFFFFF"/>
          <w:sz w:val="24"/>
          <w:szCs w:val="24"/>
        </w:rPr>
        <w:t>er</w:t>
      </w:r>
      <w:proofErr w:type="spellEnd"/>
      <w:proofErr w:type="gramEnd"/>
      <w:r w:rsidRPr="00801F84">
        <w:rPr>
          <w:rFonts w:ascii="Times New Roman" w:eastAsia="Times New Roman" w:hAnsi="Times New Roman" w:cs="Times New Roman"/>
          <w:sz w:val="24"/>
          <w:szCs w:val="24"/>
        </w:rPr>
        <w:t> </w:t>
      </w:r>
    </w:p>
    <w:p w:rsidR="00801F84" w:rsidRPr="00801F84" w:rsidRDefault="00801F84" w:rsidP="00801F8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01F84">
        <w:rPr>
          <w:rFonts w:ascii="Times New Roman" w:eastAsia="Times New Roman" w:hAnsi="Times New Roman" w:cs="Times New Roman"/>
          <w:color w:val="003300"/>
          <w:sz w:val="24"/>
          <w:szCs w:val="24"/>
        </w:rPr>
        <w:t>Taste your food before adding salt &amp; pepper.</w:t>
      </w:r>
      <w:r w:rsidRPr="00801F84">
        <w:rPr>
          <w:rFonts w:ascii="Times New Roman" w:eastAsia="Times New Roman" w:hAnsi="Times New Roman" w:cs="Times New Roman"/>
          <w:sz w:val="24"/>
          <w:szCs w:val="24"/>
        </w:rPr>
        <w:t xml:space="preserve"> </w:t>
      </w:r>
    </w:p>
    <w:p w:rsidR="00801F84" w:rsidRPr="00801F84" w:rsidRDefault="00801F84" w:rsidP="00801F84">
      <w:pPr>
        <w:spacing w:before="100" w:beforeAutospacing="1" w:after="100" w:afterAutospacing="1" w:line="240" w:lineRule="auto"/>
        <w:jc w:val="center"/>
        <w:rPr>
          <w:rFonts w:ascii="Times New Roman" w:eastAsia="Times New Roman" w:hAnsi="Times New Roman" w:cs="Times New Roman"/>
          <w:sz w:val="24"/>
          <w:szCs w:val="24"/>
        </w:rPr>
      </w:pPr>
      <w:r w:rsidRPr="00801F84">
        <w:rPr>
          <w:rFonts w:ascii="Times New Roman" w:eastAsia="Times New Roman" w:hAnsi="Times New Roman" w:cs="Times New Roman"/>
          <w:i/>
          <w:iCs/>
          <w:color w:val="003300"/>
          <w:sz w:val="24"/>
          <w:szCs w:val="24"/>
        </w:rPr>
        <w:lastRenderedPageBreak/>
        <w:t>Passing the salt &amp; pepper</w:t>
      </w:r>
    </w:p>
    <w:p w:rsidR="00801F84" w:rsidRPr="00801F84" w:rsidRDefault="00801F84" w:rsidP="00801F8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01F84">
        <w:rPr>
          <w:rFonts w:ascii="Times New Roman" w:eastAsia="Times New Roman" w:hAnsi="Times New Roman" w:cs="Times New Roman"/>
          <w:color w:val="003300"/>
          <w:sz w:val="24"/>
          <w:szCs w:val="24"/>
        </w:rPr>
        <w:t xml:space="preserve">Pick up both (salt &amp; pepper) and place them within reach of the person next to you, do the same until they reach the person who asked for it. </w:t>
      </w:r>
    </w:p>
    <w:p w:rsidR="00801F84" w:rsidRPr="00801F84" w:rsidRDefault="00801F84" w:rsidP="00801F8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01F84">
        <w:rPr>
          <w:rFonts w:ascii="Times New Roman" w:eastAsia="Times New Roman" w:hAnsi="Times New Roman" w:cs="Times New Roman"/>
          <w:color w:val="003300"/>
          <w:sz w:val="24"/>
          <w:szCs w:val="24"/>
        </w:rPr>
        <w:t>Do not pass hand to hand…salt &amp; pepper should only be used by the person that ask for it.  Always pass to the right.</w:t>
      </w:r>
      <w:r w:rsidRPr="00801F84">
        <w:rPr>
          <w:rFonts w:ascii="Times New Roman" w:eastAsia="Times New Roman" w:hAnsi="Times New Roman" w:cs="Times New Roman"/>
          <w:sz w:val="24"/>
          <w:szCs w:val="24"/>
        </w:rPr>
        <w:t xml:space="preserve"> </w:t>
      </w:r>
    </w:p>
    <w:p w:rsidR="00801F84" w:rsidRPr="00801F84" w:rsidRDefault="00801F84" w:rsidP="00801F84">
      <w:pPr>
        <w:spacing w:after="0" w:line="240" w:lineRule="auto"/>
        <w:rPr>
          <w:rFonts w:ascii="Times New Roman" w:eastAsia="Times New Roman" w:hAnsi="Times New Roman" w:cs="Times New Roman"/>
          <w:sz w:val="24"/>
          <w:szCs w:val="24"/>
        </w:rPr>
      </w:pPr>
      <w:r w:rsidRPr="00801F84">
        <w:rPr>
          <w:rFonts w:ascii="Times New Roman" w:eastAsia="Times New Roman" w:hAnsi="Times New Roman" w:cs="Times New Roman"/>
          <w:sz w:val="24"/>
          <w:szCs w:val="24"/>
        </w:rPr>
        <w:pict>
          <v:rect id="_x0000_i1413" style="width:0;height:1.5pt" o:hralign="center" o:hrstd="t" o:hrnoshade="t" o:hr="t" fillcolor="blue" stroked="f"/>
        </w:pict>
      </w:r>
    </w:p>
    <w:p w:rsidR="00801F84" w:rsidRPr="00801F84" w:rsidRDefault="00801F84" w:rsidP="002F13AC">
      <w:pPr>
        <w:spacing w:after="0" w:line="240" w:lineRule="auto"/>
        <w:rPr>
          <w:rFonts w:ascii="Times New Roman" w:eastAsia="Times New Roman" w:hAnsi="Times New Roman" w:cs="Times New Roman"/>
          <w:sz w:val="24"/>
          <w:szCs w:val="24"/>
        </w:rPr>
      </w:pPr>
      <w:r w:rsidRPr="00801F84">
        <w:rPr>
          <w:rFonts w:ascii="Times New Roman" w:eastAsia="Times New Roman" w:hAnsi="Times New Roman" w:cs="Times New Roman"/>
          <w:sz w:val="24"/>
          <w:szCs w:val="24"/>
        </w:rPr>
        <w:t> </w:t>
      </w:r>
      <w:proofErr w:type="spellStart"/>
      <w:proofErr w:type="gramStart"/>
      <w:r w:rsidRPr="00801F84">
        <w:rPr>
          <w:rFonts w:ascii="Times New Roman" w:eastAsia="Times New Roman" w:hAnsi="Times New Roman" w:cs="Times New Roman"/>
          <w:b/>
          <w:bCs/>
          <w:i/>
          <w:iCs/>
          <w:color w:val="FFFFFF"/>
          <w:sz w:val="24"/>
          <w:szCs w:val="24"/>
        </w:rPr>
        <w:t>ing</w:t>
      </w:r>
      <w:proofErr w:type="spellEnd"/>
      <w:proofErr w:type="gramEnd"/>
      <w:r w:rsidRPr="00801F84">
        <w:rPr>
          <w:rFonts w:ascii="Times New Roman" w:eastAsia="Times New Roman" w:hAnsi="Times New Roman" w:cs="Times New Roman"/>
          <w:b/>
          <w:bCs/>
          <w:i/>
          <w:iCs/>
          <w:color w:val="FFFFFF"/>
          <w:sz w:val="24"/>
          <w:szCs w:val="24"/>
        </w:rPr>
        <w:t xml:space="preserve"> Beverages</w:t>
      </w:r>
      <w:r w:rsidRPr="00801F84">
        <w:rPr>
          <w:rFonts w:ascii="Times New Roman" w:eastAsia="Times New Roman" w:hAnsi="Times New Roman" w:cs="Times New Roman"/>
          <w:sz w:val="24"/>
          <w:szCs w:val="24"/>
        </w:rPr>
        <w:t> </w:t>
      </w:r>
    </w:p>
    <w:p w:rsidR="00801F84" w:rsidRPr="00801F84" w:rsidRDefault="00801F84" w:rsidP="00801F8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01F84">
        <w:rPr>
          <w:rFonts w:ascii="Times New Roman" w:eastAsia="Times New Roman" w:hAnsi="Times New Roman" w:cs="Times New Roman"/>
          <w:color w:val="003300"/>
          <w:sz w:val="24"/>
          <w:szCs w:val="24"/>
        </w:rPr>
        <w:t>If the glass has a stem, hold the glass by the stem to preserve its chill.</w:t>
      </w:r>
      <w:r w:rsidRPr="00801F84">
        <w:rPr>
          <w:rFonts w:ascii="Times New Roman" w:eastAsia="Times New Roman" w:hAnsi="Times New Roman" w:cs="Times New Roman"/>
          <w:sz w:val="24"/>
          <w:szCs w:val="24"/>
        </w:rPr>
        <w:t xml:space="preserve"> </w:t>
      </w:r>
    </w:p>
    <w:p w:rsidR="00801F84" w:rsidRPr="00801F84" w:rsidRDefault="00801F84" w:rsidP="00801F8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01F84">
        <w:rPr>
          <w:rFonts w:ascii="Times New Roman" w:eastAsia="Times New Roman" w:hAnsi="Times New Roman" w:cs="Times New Roman"/>
          <w:color w:val="003300"/>
          <w:sz w:val="24"/>
          <w:szCs w:val="24"/>
        </w:rPr>
        <w:t>Tuck empty sugar packs, plastic cup from creamer under the rim of your plate or under the edge of saucer or butter dish</w:t>
      </w:r>
      <w:r w:rsidRPr="00801F84">
        <w:rPr>
          <w:rFonts w:ascii="Times New Roman" w:eastAsia="Times New Roman" w:hAnsi="Times New Roman" w:cs="Times New Roman"/>
          <w:sz w:val="24"/>
          <w:szCs w:val="24"/>
        </w:rPr>
        <w:t xml:space="preserve"> </w:t>
      </w:r>
    </w:p>
    <w:p w:rsidR="00801F84" w:rsidRPr="00801F84" w:rsidRDefault="00801F84" w:rsidP="00801F84">
      <w:pPr>
        <w:spacing w:after="0" w:line="240" w:lineRule="auto"/>
        <w:rPr>
          <w:rFonts w:ascii="Times New Roman" w:eastAsia="Times New Roman" w:hAnsi="Times New Roman" w:cs="Times New Roman"/>
          <w:sz w:val="24"/>
          <w:szCs w:val="24"/>
        </w:rPr>
      </w:pPr>
      <w:r w:rsidRPr="00801F84">
        <w:rPr>
          <w:rFonts w:ascii="Times New Roman" w:eastAsia="Times New Roman" w:hAnsi="Times New Roman" w:cs="Times New Roman"/>
          <w:sz w:val="24"/>
          <w:szCs w:val="24"/>
        </w:rPr>
        <w:pict>
          <v:rect id="_x0000_i1414" style="width:0;height:1.5pt" o:hralign="center" o:hrstd="t" o:hrnoshade="t" o:hr="t" fillcolor="blue" stroked="f"/>
        </w:pict>
      </w:r>
    </w:p>
    <w:p w:rsidR="00801F84" w:rsidRPr="002F13AC" w:rsidRDefault="00801F84" w:rsidP="002F13AC">
      <w:pPr>
        <w:pStyle w:val="ListParagraph"/>
        <w:numPr>
          <w:ilvl w:val="0"/>
          <w:numId w:val="14"/>
        </w:numPr>
        <w:spacing w:after="0" w:line="240" w:lineRule="auto"/>
        <w:rPr>
          <w:rFonts w:ascii="Times New Roman" w:eastAsia="Times New Roman" w:hAnsi="Times New Roman" w:cs="Times New Roman"/>
          <w:sz w:val="24"/>
          <w:szCs w:val="24"/>
        </w:rPr>
      </w:pPr>
      <w:r w:rsidRPr="002F13AC">
        <w:rPr>
          <w:rFonts w:ascii="Times New Roman" w:eastAsia="Times New Roman" w:hAnsi="Times New Roman" w:cs="Times New Roman"/>
          <w:sz w:val="24"/>
          <w:szCs w:val="24"/>
        </w:rPr>
        <w:br/>
        <w:t> </w:t>
      </w:r>
      <w:r w:rsidRPr="002F13AC">
        <w:rPr>
          <w:rFonts w:ascii="Times New Roman" w:eastAsia="Times New Roman" w:hAnsi="Times New Roman" w:cs="Times New Roman"/>
          <w:color w:val="003300"/>
          <w:sz w:val="24"/>
          <w:szCs w:val="24"/>
        </w:rPr>
        <w:t xml:space="preserve">Take one piece of bread, place it onto the bread plate and pass it counterclockwise. </w:t>
      </w:r>
    </w:p>
    <w:p w:rsidR="00801F84" w:rsidRPr="00801F84" w:rsidRDefault="00801F84" w:rsidP="00801F8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01F84">
        <w:rPr>
          <w:rFonts w:ascii="Times New Roman" w:eastAsia="Times New Roman" w:hAnsi="Times New Roman" w:cs="Times New Roman"/>
          <w:color w:val="003300"/>
          <w:sz w:val="24"/>
          <w:szCs w:val="24"/>
        </w:rPr>
        <w:t>Break bread into moderately sized pieces with your fingers – do not cut it.</w:t>
      </w:r>
      <w:r w:rsidRPr="00801F84">
        <w:rPr>
          <w:rFonts w:ascii="Times New Roman" w:eastAsia="Times New Roman" w:hAnsi="Times New Roman" w:cs="Times New Roman"/>
          <w:sz w:val="24"/>
          <w:szCs w:val="24"/>
        </w:rPr>
        <w:t xml:space="preserve"> </w:t>
      </w:r>
    </w:p>
    <w:p w:rsidR="00801F84" w:rsidRPr="00801F84" w:rsidRDefault="00801F84" w:rsidP="00801F8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01F84">
        <w:rPr>
          <w:rFonts w:ascii="Times New Roman" w:eastAsia="Times New Roman" w:hAnsi="Times New Roman" w:cs="Times New Roman"/>
          <w:color w:val="003300"/>
          <w:sz w:val="24"/>
          <w:szCs w:val="24"/>
        </w:rPr>
        <w:t>Spread enough butter, using the butter knife, onto the piece you have broken right before you eat it.</w:t>
      </w:r>
      <w:r w:rsidRPr="00801F84">
        <w:rPr>
          <w:rFonts w:ascii="Times New Roman" w:eastAsia="Times New Roman" w:hAnsi="Times New Roman" w:cs="Times New Roman"/>
          <w:sz w:val="24"/>
          <w:szCs w:val="24"/>
        </w:rPr>
        <w:t xml:space="preserve"> </w:t>
      </w:r>
    </w:p>
    <w:p w:rsidR="00801F84" w:rsidRPr="00801F84" w:rsidRDefault="00801F84" w:rsidP="00801F8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01F84">
        <w:rPr>
          <w:rFonts w:ascii="Times New Roman" w:eastAsia="Times New Roman" w:hAnsi="Times New Roman" w:cs="Times New Roman"/>
          <w:color w:val="003300"/>
          <w:sz w:val="24"/>
          <w:szCs w:val="24"/>
        </w:rPr>
        <w:t>Do not butter the whole piece of bread first.</w:t>
      </w:r>
      <w:r w:rsidRPr="00801F84">
        <w:rPr>
          <w:rFonts w:ascii="Times New Roman" w:eastAsia="Times New Roman" w:hAnsi="Times New Roman" w:cs="Times New Roman"/>
          <w:sz w:val="24"/>
          <w:szCs w:val="24"/>
        </w:rPr>
        <w:t xml:space="preserve"> </w:t>
      </w:r>
    </w:p>
    <w:p w:rsidR="00801F84" w:rsidRPr="00801F84" w:rsidRDefault="00801F84" w:rsidP="00801F8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01F84">
        <w:rPr>
          <w:rFonts w:ascii="Times New Roman" w:eastAsia="Times New Roman" w:hAnsi="Times New Roman" w:cs="Times New Roman"/>
          <w:color w:val="003300"/>
          <w:sz w:val="24"/>
          <w:szCs w:val="24"/>
        </w:rPr>
        <w:t>Do not bite bread</w:t>
      </w:r>
      <w:r w:rsidRPr="00801F84">
        <w:rPr>
          <w:rFonts w:ascii="Times New Roman" w:eastAsia="Times New Roman" w:hAnsi="Times New Roman" w:cs="Times New Roman"/>
          <w:sz w:val="24"/>
          <w:szCs w:val="24"/>
        </w:rPr>
        <w:t xml:space="preserve"> </w:t>
      </w:r>
    </w:p>
    <w:p w:rsidR="00801F84" w:rsidRPr="00801F84" w:rsidRDefault="00801F84" w:rsidP="00801F84">
      <w:pPr>
        <w:spacing w:after="0" w:line="240" w:lineRule="auto"/>
        <w:rPr>
          <w:rFonts w:ascii="Times New Roman" w:eastAsia="Times New Roman" w:hAnsi="Times New Roman" w:cs="Times New Roman"/>
          <w:sz w:val="24"/>
          <w:szCs w:val="24"/>
        </w:rPr>
      </w:pPr>
      <w:r w:rsidRPr="00801F84">
        <w:rPr>
          <w:rFonts w:ascii="Times New Roman" w:eastAsia="Times New Roman" w:hAnsi="Times New Roman" w:cs="Times New Roman"/>
          <w:sz w:val="24"/>
          <w:szCs w:val="24"/>
        </w:rPr>
        <w:pict>
          <v:rect id="_x0000_i1415" style="width:0;height:1.5pt" o:hralign="center" o:hrstd="t" o:hrnoshade="t" o:hr="t" fillcolor="blue" stroked="f"/>
        </w:pict>
      </w:r>
    </w:p>
    <w:p w:rsidR="00801F84" w:rsidRPr="00801F84" w:rsidRDefault="00801F84" w:rsidP="002F13AC">
      <w:pPr>
        <w:spacing w:after="0" w:line="240" w:lineRule="auto"/>
        <w:rPr>
          <w:rFonts w:ascii="Times New Roman" w:eastAsia="Times New Roman" w:hAnsi="Times New Roman" w:cs="Times New Roman"/>
          <w:sz w:val="24"/>
          <w:szCs w:val="24"/>
        </w:rPr>
      </w:pPr>
      <w:r w:rsidRPr="00801F84">
        <w:rPr>
          <w:rFonts w:ascii="Times New Roman" w:eastAsia="Times New Roman" w:hAnsi="Times New Roman" w:cs="Times New Roman"/>
          <w:sz w:val="24"/>
          <w:szCs w:val="24"/>
        </w:rPr>
        <w:t> </w:t>
      </w:r>
      <w:r w:rsidRPr="00801F84">
        <w:rPr>
          <w:rFonts w:ascii="Times New Roman" w:eastAsia="Times New Roman" w:hAnsi="Times New Roman" w:cs="Times New Roman"/>
          <w:sz w:val="24"/>
          <w:szCs w:val="24"/>
        </w:rPr>
        <w:br/>
        <w:t> </w:t>
      </w:r>
      <w:proofErr w:type="spellStart"/>
      <w:proofErr w:type="gramStart"/>
      <w:r w:rsidRPr="00801F84">
        <w:rPr>
          <w:rFonts w:ascii="Times New Roman" w:eastAsia="Times New Roman" w:hAnsi="Times New Roman" w:cs="Times New Roman"/>
          <w:b/>
          <w:bCs/>
          <w:i/>
          <w:iCs/>
          <w:color w:val="FFFFFF"/>
          <w:sz w:val="24"/>
          <w:szCs w:val="24"/>
        </w:rPr>
        <w:t>ead</w:t>
      </w:r>
      <w:proofErr w:type="spellEnd"/>
      <w:proofErr w:type="gramEnd"/>
      <w:r w:rsidRPr="00801F84">
        <w:rPr>
          <w:rFonts w:ascii="Times New Roman" w:eastAsia="Times New Roman" w:hAnsi="Times New Roman" w:cs="Times New Roman"/>
          <w:b/>
          <w:bCs/>
          <w:i/>
          <w:iCs/>
          <w:color w:val="FFFFFF"/>
          <w:sz w:val="24"/>
          <w:szCs w:val="24"/>
        </w:rPr>
        <w:t xml:space="preserve"> cont.</w:t>
      </w:r>
      <w:r w:rsidRPr="00801F84">
        <w:rPr>
          <w:rFonts w:ascii="Times New Roman" w:eastAsia="Times New Roman" w:hAnsi="Times New Roman" w:cs="Times New Roman"/>
          <w:sz w:val="24"/>
          <w:szCs w:val="24"/>
        </w:rPr>
        <w:t> </w:t>
      </w:r>
    </w:p>
    <w:p w:rsidR="00801F84" w:rsidRPr="00801F84" w:rsidRDefault="00801F84" w:rsidP="00801F84">
      <w:pPr>
        <w:spacing w:before="100" w:beforeAutospacing="1" w:after="100" w:afterAutospacing="1" w:line="240" w:lineRule="auto"/>
        <w:rPr>
          <w:rFonts w:ascii="Times New Roman" w:eastAsia="Times New Roman" w:hAnsi="Times New Roman" w:cs="Times New Roman"/>
          <w:sz w:val="24"/>
          <w:szCs w:val="24"/>
        </w:rPr>
      </w:pPr>
      <w:r w:rsidRPr="00801F84">
        <w:rPr>
          <w:rFonts w:ascii="Times New Roman" w:eastAsia="Times New Roman" w:hAnsi="Times New Roman" w:cs="Times New Roman"/>
          <w:color w:val="003300"/>
          <w:sz w:val="24"/>
          <w:szCs w:val="24"/>
        </w:rPr>
        <w:t>In the absence of bread plate and butter knife</w:t>
      </w:r>
    </w:p>
    <w:p w:rsidR="00801F84" w:rsidRPr="00801F84" w:rsidRDefault="00801F84" w:rsidP="00801F8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01F84">
        <w:rPr>
          <w:rFonts w:ascii="Times New Roman" w:eastAsia="Times New Roman" w:hAnsi="Times New Roman" w:cs="Times New Roman"/>
          <w:color w:val="003300"/>
          <w:sz w:val="24"/>
          <w:szCs w:val="24"/>
        </w:rPr>
        <w:t>Place bread on your service plate</w:t>
      </w:r>
      <w:r w:rsidRPr="00801F84">
        <w:rPr>
          <w:rFonts w:ascii="Times New Roman" w:eastAsia="Times New Roman" w:hAnsi="Times New Roman" w:cs="Times New Roman"/>
          <w:sz w:val="24"/>
          <w:szCs w:val="24"/>
        </w:rPr>
        <w:t xml:space="preserve"> </w:t>
      </w:r>
    </w:p>
    <w:p w:rsidR="00801F84" w:rsidRPr="00801F84" w:rsidRDefault="00801F84" w:rsidP="00801F8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01F84">
        <w:rPr>
          <w:rFonts w:ascii="Times New Roman" w:eastAsia="Times New Roman" w:hAnsi="Times New Roman" w:cs="Times New Roman"/>
          <w:color w:val="003300"/>
          <w:sz w:val="24"/>
          <w:szCs w:val="24"/>
        </w:rPr>
        <w:t>Use your knife at your place setting to retrieve butter from butter plate.  Place on your plate.</w:t>
      </w:r>
      <w:r w:rsidRPr="00801F84">
        <w:rPr>
          <w:rFonts w:ascii="Times New Roman" w:eastAsia="Times New Roman" w:hAnsi="Times New Roman" w:cs="Times New Roman"/>
          <w:sz w:val="24"/>
          <w:szCs w:val="24"/>
        </w:rPr>
        <w:t xml:space="preserve"> </w:t>
      </w:r>
    </w:p>
    <w:p w:rsidR="00801F84" w:rsidRPr="00801F84" w:rsidRDefault="00801F84" w:rsidP="00801F8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01F84">
        <w:rPr>
          <w:rFonts w:ascii="Times New Roman" w:eastAsia="Times New Roman" w:hAnsi="Times New Roman" w:cs="Times New Roman"/>
          <w:color w:val="003300"/>
          <w:sz w:val="24"/>
          <w:szCs w:val="24"/>
        </w:rPr>
        <w:t xml:space="preserve">Butter pats in foil….remove foil, using your knife, slide butter onto your plate. </w:t>
      </w:r>
    </w:p>
    <w:p w:rsidR="00801F84" w:rsidRPr="00801F84" w:rsidRDefault="00801F84" w:rsidP="00801F8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01F84">
        <w:rPr>
          <w:rFonts w:ascii="Times New Roman" w:eastAsia="Times New Roman" w:hAnsi="Times New Roman" w:cs="Times New Roman"/>
          <w:color w:val="003300"/>
          <w:sz w:val="24"/>
          <w:szCs w:val="24"/>
        </w:rPr>
        <w:t>Fold foil and place it under the rim of your plate.</w:t>
      </w:r>
      <w:r w:rsidRPr="00801F84">
        <w:rPr>
          <w:rFonts w:ascii="Times New Roman" w:eastAsia="Times New Roman" w:hAnsi="Times New Roman" w:cs="Times New Roman"/>
          <w:sz w:val="24"/>
          <w:szCs w:val="24"/>
        </w:rPr>
        <w:t xml:space="preserve"> </w:t>
      </w:r>
    </w:p>
    <w:p w:rsidR="00801F84" w:rsidRPr="00801F84" w:rsidRDefault="00801F84" w:rsidP="00801F84">
      <w:pPr>
        <w:spacing w:after="0" w:line="240" w:lineRule="auto"/>
        <w:rPr>
          <w:rFonts w:ascii="Times New Roman" w:eastAsia="Times New Roman" w:hAnsi="Times New Roman" w:cs="Times New Roman"/>
          <w:sz w:val="24"/>
          <w:szCs w:val="24"/>
        </w:rPr>
      </w:pPr>
      <w:r w:rsidRPr="00801F84">
        <w:rPr>
          <w:rFonts w:ascii="Times New Roman" w:eastAsia="Times New Roman" w:hAnsi="Times New Roman" w:cs="Times New Roman"/>
          <w:sz w:val="24"/>
          <w:szCs w:val="24"/>
        </w:rPr>
        <w:pict>
          <v:rect id="_x0000_i1416" style="width:0;height:1.5pt" o:hralign="center" o:hrstd="t" o:hrnoshade="t" o:hr="t" fillcolor="blue" stroked="f"/>
        </w:pict>
      </w:r>
    </w:p>
    <w:p w:rsidR="00801F84" w:rsidRPr="00801F84" w:rsidRDefault="00801F84" w:rsidP="00801F84">
      <w:pPr>
        <w:spacing w:after="0" w:line="240" w:lineRule="auto"/>
        <w:rPr>
          <w:rFonts w:ascii="Times New Roman" w:eastAsia="Times New Roman" w:hAnsi="Times New Roman" w:cs="Times New Roman"/>
          <w:sz w:val="24"/>
          <w:szCs w:val="24"/>
        </w:rPr>
      </w:pPr>
      <w:r w:rsidRPr="00801F84">
        <w:rPr>
          <w:rFonts w:ascii="Times New Roman" w:eastAsia="Times New Roman" w:hAnsi="Times New Roman" w:cs="Times New Roman"/>
          <w:sz w:val="24"/>
          <w:szCs w:val="24"/>
        </w:rPr>
        <w:t> </w:t>
      </w:r>
      <w:r w:rsidRPr="00801F84">
        <w:rPr>
          <w:rFonts w:ascii="Times New Roman" w:eastAsia="Times New Roman" w:hAnsi="Times New Roman" w:cs="Times New Roman"/>
          <w:sz w:val="24"/>
          <w:szCs w:val="24"/>
        </w:rPr>
        <w:br/>
        <w:t> </w:t>
      </w:r>
      <w:r w:rsidRPr="00801F84">
        <w:rPr>
          <w:rFonts w:ascii="Times New Roman" w:eastAsia="Times New Roman" w:hAnsi="Times New Roman" w:cs="Times New Roman"/>
          <w:sz w:val="24"/>
          <w:szCs w:val="24"/>
        </w:rPr>
        <w:br/>
        <w:t> </w:t>
      </w:r>
      <w:r w:rsidRPr="00801F84">
        <w:rPr>
          <w:rFonts w:ascii="Times New Roman" w:eastAsia="Times New Roman" w:hAnsi="Times New Roman" w:cs="Times New Roman"/>
          <w:sz w:val="24"/>
          <w:szCs w:val="24"/>
        </w:rPr>
        <w:br/>
        <w:t> </w:t>
      </w:r>
      <w:r w:rsidRPr="00801F84">
        <w:rPr>
          <w:rFonts w:ascii="Times New Roman" w:eastAsia="Times New Roman" w:hAnsi="Times New Roman" w:cs="Times New Roman"/>
          <w:sz w:val="24"/>
          <w:szCs w:val="24"/>
        </w:rPr>
        <w:br/>
        <w:t> </w:t>
      </w:r>
    </w:p>
    <w:p w:rsidR="00801F84" w:rsidRPr="00801F84" w:rsidRDefault="00801F84" w:rsidP="00801F84">
      <w:pPr>
        <w:spacing w:before="100" w:beforeAutospacing="1" w:after="100" w:afterAutospacing="1" w:line="240" w:lineRule="auto"/>
        <w:jc w:val="center"/>
        <w:rPr>
          <w:rFonts w:ascii="Times New Roman" w:eastAsia="Times New Roman" w:hAnsi="Times New Roman" w:cs="Times New Roman"/>
          <w:sz w:val="24"/>
          <w:szCs w:val="24"/>
        </w:rPr>
      </w:pPr>
      <w:r w:rsidRPr="00801F84">
        <w:rPr>
          <w:rFonts w:ascii="Times New Roman" w:eastAsia="Times New Roman" w:hAnsi="Times New Roman" w:cs="Times New Roman"/>
          <w:b/>
          <w:bCs/>
          <w:i/>
          <w:iCs/>
          <w:color w:val="FFFFFF"/>
          <w:sz w:val="24"/>
          <w:szCs w:val="24"/>
        </w:rPr>
        <w:t>What to do when finished with your meal……and</w:t>
      </w:r>
      <w:r w:rsidRPr="00801F84">
        <w:rPr>
          <w:rFonts w:ascii="Times New Roman" w:eastAsia="Times New Roman" w:hAnsi="Times New Roman" w:cs="Times New Roman"/>
          <w:sz w:val="24"/>
          <w:szCs w:val="24"/>
        </w:rPr>
        <w:t> </w:t>
      </w:r>
    </w:p>
    <w:p w:rsidR="00801F84" w:rsidRPr="00801F84" w:rsidRDefault="00801F84" w:rsidP="00801F8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01F84">
        <w:rPr>
          <w:rFonts w:ascii="Times New Roman" w:eastAsia="Times New Roman" w:hAnsi="Times New Roman" w:cs="Times New Roman"/>
          <w:color w:val="003300"/>
          <w:sz w:val="24"/>
          <w:szCs w:val="24"/>
        </w:rPr>
        <w:t>Leave your plate where it is, do not push it away.</w:t>
      </w:r>
      <w:r w:rsidRPr="00801F84">
        <w:rPr>
          <w:rFonts w:ascii="Times New Roman" w:eastAsia="Times New Roman" w:hAnsi="Times New Roman" w:cs="Times New Roman"/>
          <w:sz w:val="24"/>
          <w:szCs w:val="24"/>
        </w:rPr>
        <w:t xml:space="preserve"> </w:t>
      </w:r>
    </w:p>
    <w:p w:rsidR="00801F84" w:rsidRPr="00801F84" w:rsidRDefault="00801F84" w:rsidP="00801F8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01F84">
        <w:rPr>
          <w:rFonts w:ascii="Times New Roman" w:eastAsia="Times New Roman" w:hAnsi="Times New Roman" w:cs="Times New Roman"/>
          <w:color w:val="003300"/>
          <w:sz w:val="24"/>
          <w:szCs w:val="24"/>
        </w:rPr>
        <w:t>Place knife &amp; fork horizontally or diagonally in the plate. (Indicates to server you are finished)</w:t>
      </w:r>
      <w:r w:rsidRPr="00801F84">
        <w:rPr>
          <w:rFonts w:ascii="Times New Roman" w:eastAsia="Times New Roman" w:hAnsi="Times New Roman" w:cs="Times New Roman"/>
          <w:sz w:val="24"/>
          <w:szCs w:val="24"/>
        </w:rPr>
        <w:t xml:space="preserve"> </w:t>
      </w:r>
    </w:p>
    <w:p w:rsidR="00801F84" w:rsidRPr="00801F84" w:rsidRDefault="00801F84" w:rsidP="00801F8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01F84">
        <w:rPr>
          <w:rFonts w:ascii="Times New Roman" w:eastAsia="Times New Roman" w:hAnsi="Times New Roman" w:cs="Times New Roman"/>
          <w:color w:val="003300"/>
          <w:sz w:val="24"/>
          <w:szCs w:val="24"/>
        </w:rPr>
        <w:lastRenderedPageBreak/>
        <w:t>Place the napkin to the left or right of your plate, or in the center of your plate.</w:t>
      </w:r>
      <w:r w:rsidRPr="00801F84">
        <w:rPr>
          <w:rFonts w:ascii="Times New Roman" w:eastAsia="Times New Roman" w:hAnsi="Times New Roman" w:cs="Times New Roman"/>
          <w:sz w:val="24"/>
          <w:szCs w:val="24"/>
        </w:rPr>
        <w:t xml:space="preserve"> </w:t>
      </w:r>
    </w:p>
    <w:p w:rsidR="00801F84" w:rsidRPr="00801F84" w:rsidRDefault="00801F84" w:rsidP="00801F84">
      <w:pPr>
        <w:spacing w:before="100" w:beforeAutospacing="1" w:after="100" w:afterAutospacing="1" w:line="240" w:lineRule="auto"/>
        <w:rPr>
          <w:rFonts w:ascii="Times New Roman" w:eastAsia="Times New Roman" w:hAnsi="Times New Roman" w:cs="Times New Roman"/>
          <w:sz w:val="24"/>
          <w:szCs w:val="24"/>
        </w:rPr>
      </w:pPr>
      <w:r w:rsidRPr="00801F84">
        <w:rPr>
          <w:rFonts w:ascii="Times New Roman" w:eastAsia="Times New Roman" w:hAnsi="Times New Roman" w:cs="Times New Roman"/>
          <w:i/>
          <w:iCs/>
          <w:color w:val="003300"/>
          <w:sz w:val="24"/>
          <w:szCs w:val="24"/>
        </w:rPr>
        <w:t>And…Whoever extended the invitation to dinner should pay the bill.</w:t>
      </w:r>
    </w:p>
    <w:p w:rsidR="00801F84" w:rsidRPr="00801F84" w:rsidRDefault="00801F84" w:rsidP="002F13AC">
      <w:pPr>
        <w:spacing w:after="0" w:line="240" w:lineRule="auto"/>
        <w:rPr>
          <w:rFonts w:ascii="Times New Roman" w:eastAsia="Times New Roman" w:hAnsi="Times New Roman" w:cs="Times New Roman"/>
          <w:sz w:val="24"/>
          <w:szCs w:val="24"/>
        </w:rPr>
      </w:pPr>
      <w:r w:rsidRPr="00801F84">
        <w:rPr>
          <w:rFonts w:ascii="Times New Roman" w:eastAsia="Times New Roman" w:hAnsi="Times New Roman" w:cs="Times New Roman"/>
          <w:sz w:val="24"/>
          <w:szCs w:val="24"/>
        </w:rPr>
        <w:pict>
          <v:rect id="_x0000_i1417" style="width:0;height:1.5pt" o:hralign="center" o:hrstd="t" o:hrnoshade="t" o:hr="t" fillcolor="blue" stroked="f"/>
        </w:pict>
      </w:r>
      <w:r w:rsidRPr="00801F84">
        <w:rPr>
          <w:rFonts w:ascii="Times New Roman" w:eastAsia="Times New Roman" w:hAnsi="Times New Roman" w:cs="Times New Roman"/>
          <w:b/>
          <w:bCs/>
          <w:i/>
          <w:iCs/>
          <w:color w:val="FFFFFF"/>
          <w:sz w:val="24"/>
          <w:szCs w:val="24"/>
        </w:rPr>
        <w:t xml:space="preserve"> Important Tips….</w:t>
      </w:r>
      <w:r w:rsidRPr="00801F84">
        <w:rPr>
          <w:rFonts w:ascii="Times New Roman" w:eastAsia="Times New Roman" w:hAnsi="Times New Roman" w:cs="Times New Roman"/>
          <w:sz w:val="24"/>
          <w:szCs w:val="24"/>
        </w:rPr>
        <w:t> </w:t>
      </w:r>
    </w:p>
    <w:p w:rsidR="00801F84" w:rsidRPr="00801F84" w:rsidRDefault="00801F84" w:rsidP="00801F8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01F84">
        <w:rPr>
          <w:rFonts w:ascii="Times New Roman" w:eastAsia="Times New Roman" w:hAnsi="Times New Roman" w:cs="Times New Roman"/>
          <w:color w:val="003300"/>
          <w:sz w:val="24"/>
          <w:szCs w:val="24"/>
        </w:rPr>
        <w:t>Always be on time.  If you are late, call the host/hostess.</w:t>
      </w:r>
      <w:r w:rsidRPr="00801F84">
        <w:rPr>
          <w:rFonts w:ascii="Times New Roman" w:eastAsia="Times New Roman" w:hAnsi="Times New Roman" w:cs="Times New Roman"/>
          <w:sz w:val="24"/>
          <w:szCs w:val="24"/>
        </w:rPr>
        <w:t xml:space="preserve"> </w:t>
      </w:r>
    </w:p>
    <w:p w:rsidR="00801F84" w:rsidRPr="00801F84" w:rsidRDefault="00801F84" w:rsidP="00801F8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01F84">
        <w:rPr>
          <w:rFonts w:ascii="Times New Roman" w:eastAsia="Times New Roman" w:hAnsi="Times New Roman" w:cs="Times New Roman"/>
          <w:color w:val="003300"/>
          <w:sz w:val="24"/>
          <w:szCs w:val="24"/>
        </w:rPr>
        <w:t>If you are uncertain about how or when to use a certain utensil, watch others and do what the majority of them do.</w:t>
      </w:r>
      <w:r w:rsidRPr="00801F84">
        <w:rPr>
          <w:rFonts w:ascii="Times New Roman" w:eastAsia="Times New Roman" w:hAnsi="Times New Roman" w:cs="Times New Roman"/>
          <w:sz w:val="24"/>
          <w:szCs w:val="24"/>
        </w:rPr>
        <w:t xml:space="preserve"> </w:t>
      </w:r>
    </w:p>
    <w:p w:rsidR="00801F84" w:rsidRPr="00801F84" w:rsidRDefault="00801F84" w:rsidP="00801F8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01F84">
        <w:rPr>
          <w:rFonts w:ascii="Times New Roman" w:eastAsia="Times New Roman" w:hAnsi="Times New Roman" w:cs="Times New Roman"/>
          <w:color w:val="003300"/>
          <w:sz w:val="24"/>
          <w:szCs w:val="24"/>
        </w:rPr>
        <w:t>If a little bowl of water is on the table, or appears with the dessert, wash tips of your fingers in it.  Dry them on your napkin.</w:t>
      </w:r>
      <w:r w:rsidRPr="00801F84">
        <w:rPr>
          <w:rFonts w:ascii="Times New Roman" w:eastAsia="Times New Roman" w:hAnsi="Times New Roman" w:cs="Times New Roman"/>
          <w:sz w:val="24"/>
          <w:szCs w:val="24"/>
        </w:rPr>
        <w:t xml:space="preserve"> </w:t>
      </w:r>
    </w:p>
    <w:p w:rsidR="00801F84" w:rsidRPr="00801F84" w:rsidRDefault="00801F84" w:rsidP="00801F8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01F84">
        <w:rPr>
          <w:rFonts w:ascii="Times New Roman" w:eastAsia="Times New Roman" w:hAnsi="Times New Roman" w:cs="Times New Roman"/>
          <w:color w:val="003300"/>
          <w:sz w:val="24"/>
          <w:szCs w:val="24"/>
        </w:rPr>
        <w:t>Meat ordered with bones, should be eaten with knife &amp; fork (</w:t>
      </w:r>
      <w:proofErr w:type="spellStart"/>
      <w:proofErr w:type="gramStart"/>
      <w:r w:rsidRPr="00801F84">
        <w:rPr>
          <w:rFonts w:ascii="Times New Roman" w:eastAsia="Times New Roman" w:hAnsi="Times New Roman" w:cs="Times New Roman"/>
          <w:color w:val="003300"/>
          <w:sz w:val="24"/>
          <w:szCs w:val="24"/>
        </w:rPr>
        <w:t>cornish</w:t>
      </w:r>
      <w:proofErr w:type="spellEnd"/>
      <w:proofErr w:type="gramEnd"/>
      <w:r w:rsidRPr="00801F84">
        <w:rPr>
          <w:rFonts w:ascii="Times New Roman" w:eastAsia="Times New Roman" w:hAnsi="Times New Roman" w:cs="Times New Roman"/>
          <w:color w:val="003300"/>
          <w:sz w:val="24"/>
          <w:szCs w:val="24"/>
        </w:rPr>
        <w:t xml:space="preserve"> hen, ribs).  Never use your fingers.</w:t>
      </w:r>
      <w:r w:rsidRPr="00801F84">
        <w:rPr>
          <w:rFonts w:ascii="Times New Roman" w:eastAsia="Times New Roman" w:hAnsi="Times New Roman" w:cs="Times New Roman"/>
          <w:sz w:val="24"/>
          <w:szCs w:val="24"/>
        </w:rPr>
        <w:t xml:space="preserve"> </w:t>
      </w:r>
    </w:p>
    <w:p w:rsidR="00801F84" w:rsidRPr="00801F84" w:rsidRDefault="00801F84" w:rsidP="002F13AC">
      <w:pPr>
        <w:spacing w:after="0" w:line="240" w:lineRule="auto"/>
        <w:rPr>
          <w:rFonts w:ascii="Times New Roman" w:eastAsia="Times New Roman" w:hAnsi="Times New Roman" w:cs="Times New Roman"/>
          <w:sz w:val="24"/>
          <w:szCs w:val="24"/>
        </w:rPr>
      </w:pPr>
      <w:r w:rsidRPr="00801F84">
        <w:rPr>
          <w:rFonts w:ascii="Times New Roman" w:eastAsia="Times New Roman" w:hAnsi="Times New Roman" w:cs="Times New Roman"/>
          <w:sz w:val="24"/>
          <w:szCs w:val="24"/>
        </w:rPr>
        <w:pict>
          <v:rect id="_x0000_i1418" style="width:0;height:1.5pt" o:hralign="center" o:hrstd="t" o:hrnoshade="t" o:hr="t" fillcolor="blue" stroked="f"/>
        </w:pict>
      </w:r>
      <w:proofErr w:type="spellStart"/>
      <w:proofErr w:type="gramStart"/>
      <w:r w:rsidRPr="00801F84">
        <w:rPr>
          <w:rFonts w:ascii="Times New Roman" w:eastAsia="Times New Roman" w:hAnsi="Times New Roman" w:cs="Times New Roman"/>
          <w:b/>
          <w:bCs/>
          <w:i/>
          <w:iCs/>
          <w:color w:val="FFFFFF"/>
          <w:sz w:val="24"/>
          <w:szCs w:val="24"/>
        </w:rPr>
        <w:t>ore</w:t>
      </w:r>
      <w:proofErr w:type="spellEnd"/>
      <w:proofErr w:type="gramEnd"/>
      <w:r w:rsidRPr="00801F84">
        <w:rPr>
          <w:rFonts w:ascii="Times New Roman" w:eastAsia="Times New Roman" w:hAnsi="Times New Roman" w:cs="Times New Roman"/>
          <w:b/>
          <w:bCs/>
          <w:i/>
          <w:iCs/>
          <w:color w:val="FFFFFF"/>
          <w:sz w:val="24"/>
          <w:szCs w:val="24"/>
        </w:rPr>
        <w:t xml:space="preserve"> Important Tips….</w:t>
      </w:r>
      <w:r w:rsidRPr="00801F84">
        <w:rPr>
          <w:rFonts w:ascii="Times New Roman" w:eastAsia="Times New Roman" w:hAnsi="Times New Roman" w:cs="Times New Roman"/>
          <w:sz w:val="24"/>
          <w:szCs w:val="24"/>
        </w:rPr>
        <w:t> </w:t>
      </w:r>
    </w:p>
    <w:p w:rsidR="00801F84" w:rsidRPr="00801F84" w:rsidRDefault="00801F84" w:rsidP="00801F8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01F84">
        <w:rPr>
          <w:rFonts w:ascii="Times New Roman" w:eastAsia="Times New Roman" w:hAnsi="Times New Roman" w:cs="Times New Roman"/>
          <w:color w:val="003300"/>
          <w:sz w:val="24"/>
          <w:szCs w:val="24"/>
        </w:rPr>
        <w:t xml:space="preserve">To eat soup, dip the spoon into the soup, </w:t>
      </w:r>
      <w:proofErr w:type="gramStart"/>
      <w:r w:rsidRPr="00801F84">
        <w:rPr>
          <w:rFonts w:ascii="Times New Roman" w:eastAsia="Times New Roman" w:hAnsi="Times New Roman" w:cs="Times New Roman"/>
          <w:color w:val="003300"/>
          <w:sz w:val="24"/>
          <w:szCs w:val="24"/>
        </w:rPr>
        <w:t>then</w:t>
      </w:r>
      <w:proofErr w:type="gramEnd"/>
      <w:r w:rsidRPr="00801F84">
        <w:rPr>
          <w:rFonts w:ascii="Times New Roman" w:eastAsia="Times New Roman" w:hAnsi="Times New Roman" w:cs="Times New Roman"/>
          <w:color w:val="003300"/>
          <w:sz w:val="24"/>
          <w:szCs w:val="24"/>
        </w:rPr>
        <w:t xml:space="preserve"> remove it by going away from your body, not toward it.  Sip, (not slurp) the soup off the side of the spoon, instead of placing the whole spoon in your mouth.</w:t>
      </w:r>
      <w:r w:rsidRPr="00801F84">
        <w:rPr>
          <w:rFonts w:ascii="Times New Roman" w:eastAsia="Times New Roman" w:hAnsi="Times New Roman" w:cs="Times New Roman"/>
          <w:sz w:val="24"/>
          <w:szCs w:val="24"/>
        </w:rPr>
        <w:t xml:space="preserve"> </w:t>
      </w:r>
    </w:p>
    <w:p w:rsidR="00801F84" w:rsidRPr="00801F84" w:rsidRDefault="00801F84" w:rsidP="00801F8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01F84">
        <w:rPr>
          <w:rFonts w:ascii="Times New Roman" w:eastAsia="Times New Roman" w:hAnsi="Times New Roman" w:cs="Times New Roman"/>
          <w:color w:val="003300"/>
          <w:sz w:val="24"/>
          <w:szCs w:val="24"/>
        </w:rPr>
        <w:t>Ordering spaghetti (shell pasta) easier to eat</w:t>
      </w:r>
      <w:r w:rsidRPr="00801F84">
        <w:rPr>
          <w:rFonts w:ascii="Times New Roman" w:eastAsia="Times New Roman" w:hAnsi="Times New Roman" w:cs="Times New Roman"/>
          <w:sz w:val="24"/>
          <w:szCs w:val="24"/>
        </w:rPr>
        <w:t xml:space="preserve"> </w:t>
      </w:r>
    </w:p>
    <w:p w:rsidR="00801F84" w:rsidRPr="00801F84" w:rsidRDefault="00801F84" w:rsidP="00801F8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01F84">
        <w:rPr>
          <w:rFonts w:ascii="Times New Roman" w:eastAsia="Times New Roman" w:hAnsi="Times New Roman" w:cs="Times New Roman"/>
          <w:color w:val="003300"/>
          <w:sz w:val="24"/>
          <w:szCs w:val="24"/>
        </w:rPr>
        <w:t>Eating peas from a dinner plate use knife to push peas onto plate.  Eating out of a bowl, use spoon.</w:t>
      </w:r>
      <w:r w:rsidRPr="00801F84">
        <w:rPr>
          <w:rFonts w:ascii="Times New Roman" w:eastAsia="Times New Roman" w:hAnsi="Times New Roman" w:cs="Times New Roman"/>
          <w:sz w:val="24"/>
          <w:szCs w:val="24"/>
        </w:rPr>
        <w:t xml:space="preserve"> </w:t>
      </w:r>
    </w:p>
    <w:p w:rsidR="00801F84" w:rsidRPr="00801F84" w:rsidRDefault="00801F84" w:rsidP="00801F8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01F84">
        <w:rPr>
          <w:rFonts w:ascii="Times New Roman" w:eastAsia="Times New Roman" w:hAnsi="Times New Roman" w:cs="Times New Roman"/>
          <w:color w:val="003300"/>
          <w:sz w:val="24"/>
          <w:szCs w:val="24"/>
        </w:rPr>
        <w:t>Never discuss controversial issues (religion, politics)</w:t>
      </w:r>
      <w:r w:rsidRPr="00801F84">
        <w:rPr>
          <w:rFonts w:ascii="Times New Roman" w:eastAsia="Times New Roman" w:hAnsi="Times New Roman" w:cs="Times New Roman"/>
          <w:sz w:val="24"/>
          <w:szCs w:val="24"/>
        </w:rPr>
        <w:t xml:space="preserve"> </w:t>
      </w:r>
    </w:p>
    <w:p w:rsidR="00801F84" w:rsidRPr="00801F84" w:rsidRDefault="00801F84" w:rsidP="00801F8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01F84">
        <w:rPr>
          <w:rFonts w:ascii="Times New Roman" w:eastAsia="Times New Roman" w:hAnsi="Times New Roman" w:cs="Times New Roman"/>
          <w:color w:val="003300"/>
          <w:sz w:val="24"/>
          <w:szCs w:val="24"/>
        </w:rPr>
        <w:t>Never chew gum</w:t>
      </w:r>
      <w:r w:rsidRPr="00801F84">
        <w:rPr>
          <w:rFonts w:ascii="Times New Roman" w:eastAsia="Times New Roman" w:hAnsi="Times New Roman" w:cs="Times New Roman"/>
          <w:sz w:val="24"/>
          <w:szCs w:val="24"/>
        </w:rPr>
        <w:t xml:space="preserve"> </w:t>
      </w:r>
    </w:p>
    <w:p w:rsidR="00801F84" w:rsidRPr="00801F84" w:rsidRDefault="00801F84" w:rsidP="00801F8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01F84">
        <w:rPr>
          <w:rFonts w:ascii="Times New Roman" w:eastAsia="Times New Roman" w:hAnsi="Times New Roman" w:cs="Times New Roman"/>
          <w:color w:val="003300"/>
          <w:sz w:val="24"/>
          <w:szCs w:val="24"/>
        </w:rPr>
        <w:t>Do not talk with mouth full of food</w:t>
      </w:r>
      <w:r w:rsidRPr="00801F84">
        <w:rPr>
          <w:rFonts w:ascii="Times New Roman" w:eastAsia="Times New Roman" w:hAnsi="Times New Roman" w:cs="Times New Roman"/>
          <w:sz w:val="24"/>
          <w:szCs w:val="24"/>
        </w:rPr>
        <w:t xml:space="preserve"> </w:t>
      </w:r>
    </w:p>
    <w:p w:rsidR="00801F84" w:rsidRPr="00801F84" w:rsidRDefault="00801F84" w:rsidP="00801F8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01F84">
        <w:rPr>
          <w:rFonts w:ascii="Times New Roman" w:eastAsia="Times New Roman" w:hAnsi="Times New Roman" w:cs="Times New Roman"/>
          <w:color w:val="003300"/>
          <w:sz w:val="24"/>
          <w:szCs w:val="24"/>
        </w:rPr>
        <w:t>Do not apply make-up, lipstick at the table</w:t>
      </w:r>
      <w:r w:rsidRPr="00801F84">
        <w:rPr>
          <w:rFonts w:ascii="Times New Roman" w:eastAsia="Times New Roman" w:hAnsi="Times New Roman" w:cs="Times New Roman"/>
          <w:sz w:val="24"/>
          <w:szCs w:val="24"/>
        </w:rPr>
        <w:t xml:space="preserve"> </w:t>
      </w:r>
    </w:p>
    <w:p w:rsidR="00801F84" w:rsidRPr="00801F84" w:rsidRDefault="00801F84" w:rsidP="00801F84">
      <w:pPr>
        <w:spacing w:after="0" w:line="240" w:lineRule="auto"/>
        <w:rPr>
          <w:rFonts w:ascii="Times New Roman" w:eastAsia="Times New Roman" w:hAnsi="Times New Roman" w:cs="Times New Roman"/>
          <w:sz w:val="24"/>
          <w:szCs w:val="24"/>
        </w:rPr>
      </w:pPr>
      <w:r w:rsidRPr="00801F84">
        <w:rPr>
          <w:rFonts w:ascii="Times New Roman" w:eastAsia="Times New Roman" w:hAnsi="Times New Roman" w:cs="Times New Roman"/>
          <w:sz w:val="24"/>
          <w:szCs w:val="24"/>
        </w:rPr>
        <w:t> </w:t>
      </w:r>
    </w:p>
    <w:p w:rsidR="002F13AC" w:rsidRDefault="00801F84" w:rsidP="002F13AC">
      <w:pPr>
        <w:spacing w:before="100" w:beforeAutospacing="1" w:after="100" w:afterAutospacing="1" w:line="240" w:lineRule="auto"/>
        <w:rPr>
          <w:rFonts w:ascii="Times New Roman" w:eastAsia="Times New Roman" w:hAnsi="Times New Roman" w:cs="Times New Roman"/>
          <w:color w:val="003300"/>
          <w:sz w:val="24"/>
          <w:szCs w:val="24"/>
        </w:rPr>
      </w:pPr>
      <w:r w:rsidRPr="00801F84">
        <w:rPr>
          <w:rFonts w:ascii="Times New Roman" w:eastAsia="Times New Roman" w:hAnsi="Times New Roman" w:cs="Times New Roman"/>
          <w:color w:val="003300"/>
          <w:sz w:val="24"/>
          <w:szCs w:val="24"/>
        </w:rPr>
        <w:t>    (May not be able to apply all of these rules to banquet meal</w:t>
      </w:r>
      <w:r w:rsidR="002F13AC">
        <w:rPr>
          <w:rFonts w:ascii="Times New Roman" w:eastAsia="Times New Roman" w:hAnsi="Times New Roman" w:cs="Times New Roman"/>
          <w:color w:val="003300"/>
          <w:sz w:val="24"/>
          <w:szCs w:val="24"/>
        </w:rPr>
        <w:t>)</w:t>
      </w:r>
    </w:p>
    <w:p w:rsidR="00801F84" w:rsidRPr="00801F84" w:rsidRDefault="00801F84" w:rsidP="00801F84">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801F84">
        <w:rPr>
          <w:rFonts w:ascii="Times New Roman" w:eastAsia="Times New Roman" w:hAnsi="Times New Roman" w:cs="Times New Roman"/>
          <w:i/>
          <w:iCs/>
          <w:color w:val="FFFFFF"/>
          <w:sz w:val="24"/>
          <w:szCs w:val="24"/>
        </w:rPr>
        <w:t>rmal</w:t>
      </w:r>
      <w:proofErr w:type="spellEnd"/>
      <w:proofErr w:type="gramEnd"/>
      <w:r w:rsidRPr="00801F84">
        <w:rPr>
          <w:rFonts w:ascii="Times New Roman" w:eastAsia="Times New Roman" w:hAnsi="Times New Roman" w:cs="Times New Roman"/>
          <w:i/>
          <w:iCs/>
          <w:color w:val="FFFFFF"/>
          <w:sz w:val="24"/>
          <w:szCs w:val="24"/>
        </w:rPr>
        <w:t xml:space="preserve"> Dinner Place Setting</w:t>
      </w:r>
      <w:r w:rsidRPr="00801F84">
        <w:rPr>
          <w:rFonts w:ascii="Times New Roman" w:eastAsia="Times New Roman" w:hAnsi="Times New Roman" w:cs="Times New Roman"/>
          <w:sz w:val="24"/>
          <w:szCs w:val="24"/>
        </w:rPr>
        <w:t> </w:t>
      </w:r>
    </w:p>
    <w:p w:rsidR="00801F84" w:rsidRPr="00801F84" w:rsidRDefault="00801F84" w:rsidP="00801F84">
      <w:pPr>
        <w:spacing w:before="100" w:beforeAutospacing="1" w:after="100" w:afterAutospacing="1" w:line="240" w:lineRule="auto"/>
        <w:rPr>
          <w:rFonts w:ascii="Times New Roman" w:eastAsia="Times New Roman" w:hAnsi="Times New Roman" w:cs="Times New Roman"/>
          <w:sz w:val="24"/>
          <w:szCs w:val="24"/>
        </w:rPr>
      </w:pPr>
      <w:r w:rsidRPr="00801F84">
        <w:rPr>
          <w:rFonts w:ascii="Times New Roman" w:eastAsia="Times New Roman" w:hAnsi="Times New Roman" w:cs="Times New Roman"/>
          <w:b/>
          <w:bCs/>
          <w:color w:val="003300"/>
          <w:sz w:val="24"/>
          <w:szCs w:val="24"/>
        </w:rPr>
        <w:t>Formal Dinner Place Setting</w:t>
      </w:r>
    </w:p>
    <w:p w:rsidR="00801F84" w:rsidRPr="00801F84" w:rsidRDefault="00801F84" w:rsidP="00801F84">
      <w:pPr>
        <w:spacing w:before="100" w:beforeAutospacing="1" w:after="100" w:afterAutospacing="1" w:line="240" w:lineRule="auto"/>
        <w:rPr>
          <w:rFonts w:ascii="Times New Roman" w:eastAsia="Times New Roman" w:hAnsi="Times New Roman" w:cs="Times New Roman"/>
          <w:sz w:val="24"/>
          <w:szCs w:val="24"/>
        </w:rPr>
      </w:pPr>
      <w:r w:rsidRPr="00801F84">
        <w:rPr>
          <w:rFonts w:ascii="Times New Roman" w:eastAsia="Times New Roman" w:hAnsi="Times New Roman" w:cs="Times New Roman"/>
          <w:color w:val="003300"/>
          <w:sz w:val="24"/>
          <w:szCs w:val="24"/>
        </w:rPr>
        <w:t>1. Napkin</w:t>
      </w:r>
    </w:p>
    <w:p w:rsidR="00801F84" w:rsidRPr="00801F84" w:rsidRDefault="00801F84" w:rsidP="00801F84">
      <w:pPr>
        <w:spacing w:before="100" w:beforeAutospacing="1" w:after="100" w:afterAutospacing="1" w:line="240" w:lineRule="auto"/>
        <w:rPr>
          <w:rFonts w:ascii="Times New Roman" w:eastAsia="Times New Roman" w:hAnsi="Times New Roman" w:cs="Times New Roman"/>
          <w:sz w:val="24"/>
          <w:szCs w:val="24"/>
        </w:rPr>
      </w:pPr>
      <w:r w:rsidRPr="00801F84">
        <w:rPr>
          <w:rFonts w:ascii="Times New Roman" w:eastAsia="Times New Roman" w:hAnsi="Times New Roman" w:cs="Times New Roman"/>
          <w:color w:val="003300"/>
          <w:sz w:val="24"/>
          <w:szCs w:val="24"/>
        </w:rPr>
        <w:t>2. Fish Fork</w:t>
      </w:r>
    </w:p>
    <w:p w:rsidR="00801F84" w:rsidRPr="00801F84" w:rsidRDefault="00801F84" w:rsidP="00801F84">
      <w:pPr>
        <w:spacing w:before="100" w:beforeAutospacing="1" w:after="100" w:afterAutospacing="1" w:line="240" w:lineRule="auto"/>
        <w:rPr>
          <w:rFonts w:ascii="Times New Roman" w:eastAsia="Times New Roman" w:hAnsi="Times New Roman" w:cs="Times New Roman"/>
          <w:sz w:val="24"/>
          <w:szCs w:val="24"/>
        </w:rPr>
      </w:pPr>
      <w:r w:rsidRPr="00801F84">
        <w:rPr>
          <w:rFonts w:ascii="Times New Roman" w:eastAsia="Times New Roman" w:hAnsi="Times New Roman" w:cs="Times New Roman"/>
          <w:color w:val="003300"/>
          <w:sz w:val="24"/>
          <w:szCs w:val="24"/>
        </w:rPr>
        <w:t>3.  Dinner or Main Course Fork</w:t>
      </w:r>
    </w:p>
    <w:p w:rsidR="00801F84" w:rsidRPr="00801F84" w:rsidRDefault="00801F84" w:rsidP="00801F84">
      <w:pPr>
        <w:spacing w:before="100" w:beforeAutospacing="1" w:after="100" w:afterAutospacing="1" w:line="240" w:lineRule="auto"/>
        <w:rPr>
          <w:rFonts w:ascii="Times New Roman" w:eastAsia="Times New Roman" w:hAnsi="Times New Roman" w:cs="Times New Roman"/>
          <w:sz w:val="24"/>
          <w:szCs w:val="24"/>
        </w:rPr>
      </w:pPr>
      <w:r w:rsidRPr="00801F84">
        <w:rPr>
          <w:rFonts w:ascii="Times New Roman" w:eastAsia="Times New Roman" w:hAnsi="Times New Roman" w:cs="Times New Roman"/>
          <w:color w:val="003300"/>
          <w:sz w:val="24"/>
          <w:szCs w:val="24"/>
        </w:rPr>
        <w:t>4.  Salad Fork</w:t>
      </w:r>
    </w:p>
    <w:p w:rsidR="00801F84" w:rsidRPr="00801F84" w:rsidRDefault="00801F84" w:rsidP="00801F84">
      <w:pPr>
        <w:spacing w:before="100" w:beforeAutospacing="1" w:after="100" w:afterAutospacing="1" w:line="240" w:lineRule="auto"/>
        <w:rPr>
          <w:rFonts w:ascii="Times New Roman" w:eastAsia="Times New Roman" w:hAnsi="Times New Roman" w:cs="Times New Roman"/>
          <w:sz w:val="24"/>
          <w:szCs w:val="24"/>
        </w:rPr>
      </w:pPr>
      <w:r w:rsidRPr="00801F84">
        <w:rPr>
          <w:rFonts w:ascii="Times New Roman" w:eastAsia="Times New Roman" w:hAnsi="Times New Roman" w:cs="Times New Roman"/>
          <w:color w:val="003300"/>
          <w:sz w:val="24"/>
          <w:szCs w:val="24"/>
        </w:rPr>
        <w:t>5.  Soup Bowl &amp; Plate</w:t>
      </w:r>
    </w:p>
    <w:p w:rsidR="00801F84" w:rsidRPr="00801F84" w:rsidRDefault="00801F84" w:rsidP="00801F84">
      <w:pPr>
        <w:spacing w:before="100" w:beforeAutospacing="1" w:after="100" w:afterAutospacing="1" w:line="240" w:lineRule="auto"/>
        <w:rPr>
          <w:rFonts w:ascii="Times New Roman" w:eastAsia="Times New Roman" w:hAnsi="Times New Roman" w:cs="Times New Roman"/>
          <w:sz w:val="24"/>
          <w:szCs w:val="24"/>
        </w:rPr>
      </w:pPr>
      <w:r w:rsidRPr="00801F84">
        <w:rPr>
          <w:rFonts w:ascii="Times New Roman" w:eastAsia="Times New Roman" w:hAnsi="Times New Roman" w:cs="Times New Roman"/>
          <w:color w:val="003300"/>
          <w:sz w:val="24"/>
          <w:szCs w:val="24"/>
        </w:rPr>
        <w:t xml:space="preserve">6. Dinner Plate </w:t>
      </w:r>
    </w:p>
    <w:p w:rsidR="00801F84" w:rsidRPr="00801F84" w:rsidRDefault="00801F84" w:rsidP="00801F84">
      <w:pPr>
        <w:spacing w:before="100" w:beforeAutospacing="1" w:after="100" w:afterAutospacing="1" w:line="240" w:lineRule="auto"/>
        <w:rPr>
          <w:rFonts w:ascii="Times New Roman" w:eastAsia="Times New Roman" w:hAnsi="Times New Roman" w:cs="Times New Roman"/>
          <w:sz w:val="24"/>
          <w:szCs w:val="24"/>
        </w:rPr>
      </w:pPr>
      <w:r w:rsidRPr="00801F84">
        <w:rPr>
          <w:rFonts w:ascii="Times New Roman" w:eastAsia="Times New Roman" w:hAnsi="Times New Roman" w:cs="Times New Roman"/>
          <w:color w:val="003300"/>
          <w:sz w:val="24"/>
          <w:szCs w:val="24"/>
        </w:rPr>
        <w:lastRenderedPageBreak/>
        <w:t>7.  Dinner Knife</w:t>
      </w:r>
    </w:p>
    <w:p w:rsidR="00801F84" w:rsidRPr="00801F84" w:rsidRDefault="00801F84" w:rsidP="00801F84">
      <w:pPr>
        <w:spacing w:before="100" w:beforeAutospacing="1" w:after="100" w:afterAutospacing="1" w:line="240" w:lineRule="auto"/>
        <w:rPr>
          <w:rFonts w:ascii="Times New Roman" w:eastAsia="Times New Roman" w:hAnsi="Times New Roman" w:cs="Times New Roman"/>
          <w:sz w:val="24"/>
          <w:szCs w:val="24"/>
        </w:rPr>
      </w:pPr>
      <w:r w:rsidRPr="00801F84">
        <w:rPr>
          <w:rFonts w:ascii="Times New Roman" w:eastAsia="Times New Roman" w:hAnsi="Times New Roman" w:cs="Times New Roman"/>
          <w:color w:val="003300"/>
          <w:sz w:val="24"/>
          <w:szCs w:val="24"/>
        </w:rPr>
        <w:t>8.  Fish Knife</w:t>
      </w:r>
    </w:p>
    <w:p w:rsidR="00801F84" w:rsidRPr="00801F84" w:rsidRDefault="00801F84" w:rsidP="00801F84">
      <w:pPr>
        <w:spacing w:before="100" w:beforeAutospacing="1" w:after="100" w:afterAutospacing="1" w:line="240" w:lineRule="auto"/>
        <w:rPr>
          <w:rFonts w:ascii="Times New Roman" w:eastAsia="Times New Roman" w:hAnsi="Times New Roman" w:cs="Times New Roman"/>
          <w:sz w:val="24"/>
          <w:szCs w:val="24"/>
        </w:rPr>
      </w:pPr>
      <w:r w:rsidRPr="00801F84">
        <w:rPr>
          <w:rFonts w:ascii="Times New Roman" w:eastAsia="Times New Roman" w:hAnsi="Times New Roman" w:cs="Times New Roman"/>
          <w:color w:val="003300"/>
          <w:sz w:val="24"/>
          <w:szCs w:val="24"/>
        </w:rPr>
        <w:t>9.  Soup Spoon</w:t>
      </w:r>
    </w:p>
    <w:p w:rsidR="00801F84" w:rsidRPr="00801F84" w:rsidRDefault="00801F84" w:rsidP="00801F84">
      <w:pPr>
        <w:spacing w:before="100" w:beforeAutospacing="1" w:after="100" w:afterAutospacing="1" w:line="240" w:lineRule="auto"/>
        <w:rPr>
          <w:rFonts w:ascii="Times New Roman" w:eastAsia="Times New Roman" w:hAnsi="Times New Roman" w:cs="Times New Roman"/>
          <w:sz w:val="24"/>
          <w:szCs w:val="24"/>
        </w:rPr>
      </w:pPr>
      <w:r w:rsidRPr="00801F84">
        <w:rPr>
          <w:rFonts w:ascii="Times New Roman" w:eastAsia="Times New Roman" w:hAnsi="Times New Roman" w:cs="Times New Roman"/>
          <w:color w:val="003300"/>
          <w:sz w:val="24"/>
          <w:szCs w:val="24"/>
        </w:rPr>
        <w:t>10.  Bread &amp; Butter Plate</w:t>
      </w:r>
    </w:p>
    <w:p w:rsidR="00801F84" w:rsidRPr="00801F84" w:rsidRDefault="00801F84" w:rsidP="00801F84">
      <w:pPr>
        <w:spacing w:before="100" w:beforeAutospacing="1" w:after="100" w:afterAutospacing="1" w:line="240" w:lineRule="auto"/>
        <w:rPr>
          <w:rFonts w:ascii="Times New Roman" w:eastAsia="Times New Roman" w:hAnsi="Times New Roman" w:cs="Times New Roman"/>
          <w:sz w:val="24"/>
          <w:szCs w:val="24"/>
        </w:rPr>
      </w:pPr>
      <w:r w:rsidRPr="00801F84">
        <w:rPr>
          <w:rFonts w:ascii="Times New Roman" w:eastAsia="Times New Roman" w:hAnsi="Times New Roman" w:cs="Times New Roman"/>
          <w:color w:val="003300"/>
          <w:sz w:val="24"/>
          <w:szCs w:val="24"/>
        </w:rPr>
        <w:t>11.  Butter Knife</w:t>
      </w:r>
    </w:p>
    <w:p w:rsidR="00801F84" w:rsidRPr="00801F84" w:rsidRDefault="00801F84" w:rsidP="00801F84">
      <w:pPr>
        <w:spacing w:before="100" w:beforeAutospacing="1" w:after="100" w:afterAutospacing="1" w:line="240" w:lineRule="auto"/>
        <w:rPr>
          <w:rFonts w:ascii="Times New Roman" w:eastAsia="Times New Roman" w:hAnsi="Times New Roman" w:cs="Times New Roman"/>
          <w:sz w:val="24"/>
          <w:szCs w:val="24"/>
        </w:rPr>
      </w:pPr>
      <w:r w:rsidRPr="00801F84">
        <w:rPr>
          <w:rFonts w:ascii="Times New Roman" w:eastAsia="Times New Roman" w:hAnsi="Times New Roman" w:cs="Times New Roman"/>
          <w:color w:val="003300"/>
          <w:sz w:val="24"/>
          <w:szCs w:val="24"/>
        </w:rPr>
        <w:t>12.  Dessert Spoon and Cake - Dessert Fork</w:t>
      </w:r>
    </w:p>
    <w:p w:rsidR="00801F84" w:rsidRPr="00801F84" w:rsidRDefault="00801F84" w:rsidP="00801F84">
      <w:pPr>
        <w:spacing w:before="100" w:beforeAutospacing="1" w:after="100" w:afterAutospacing="1" w:line="240" w:lineRule="auto"/>
        <w:rPr>
          <w:rFonts w:ascii="Times New Roman" w:eastAsia="Times New Roman" w:hAnsi="Times New Roman" w:cs="Times New Roman"/>
          <w:sz w:val="24"/>
          <w:szCs w:val="24"/>
        </w:rPr>
      </w:pPr>
      <w:r w:rsidRPr="00801F84">
        <w:rPr>
          <w:rFonts w:ascii="Times New Roman" w:eastAsia="Times New Roman" w:hAnsi="Times New Roman" w:cs="Times New Roman"/>
          <w:color w:val="003300"/>
          <w:sz w:val="24"/>
          <w:szCs w:val="24"/>
        </w:rPr>
        <w:t>13. Sterling Water Goblet</w:t>
      </w:r>
    </w:p>
    <w:p w:rsidR="00801F84" w:rsidRPr="00801F84" w:rsidRDefault="00801F84" w:rsidP="00801F84">
      <w:pPr>
        <w:spacing w:before="100" w:beforeAutospacing="1" w:after="100" w:afterAutospacing="1" w:line="240" w:lineRule="auto"/>
        <w:rPr>
          <w:rFonts w:ascii="Times New Roman" w:eastAsia="Times New Roman" w:hAnsi="Times New Roman" w:cs="Times New Roman"/>
          <w:sz w:val="24"/>
          <w:szCs w:val="24"/>
        </w:rPr>
      </w:pPr>
      <w:r w:rsidRPr="00801F84">
        <w:rPr>
          <w:rFonts w:ascii="Times New Roman" w:eastAsia="Times New Roman" w:hAnsi="Times New Roman" w:cs="Times New Roman"/>
          <w:color w:val="003300"/>
          <w:sz w:val="24"/>
          <w:szCs w:val="24"/>
        </w:rPr>
        <w:t>14.  Red Wine Goble</w:t>
      </w:r>
    </w:p>
    <w:p w:rsidR="00801F84" w:rsidRPr="00801F84" w:rsidRDefault="00801F84" w:rsidP="00801F84">
      <w:pPr>
        <w:spacing w:before="100" w:beforeAutospacing="1" w:after="100" w:afterAutospacing="1" w:line="240" w:lineRule="auto"/>
        <w:rPr>
          <w:rFonts w:ascii="Times New Roman" w:eastAsia="Times New Roman" w:hAnsi="Times New Roman" w:cs="Times New Roman"/>
          <w:sz w:val="24"/>
          <w:szCs w:val="24"/>
        </w:rPr>
      </w:pPr>
      <w:r w:rsidRPr="00801F84">
        <w:rPr>
          <w:rFonts w:ascii="Times New Roman" w:eastAsia="Times New Roman" w:hAnsi="Times New Roman" w:cs="Times New Roman"/>
          <w:color w:val="003300"/>
          <w:sz w:val="24"/>
          <w:szCs w:val="24"/>
        </w:rPr>
        <w:t>15.  White Wine Goblet</w:t>
      </w:r>
      <w:r w:rsidRPr="00801F84">
        <w:rPr>
          <w:rFonts w:ascii="Times New Roman" w:eastAsia="Times New Roman" w:hAnsi="Times New Roman" w:cs="Times New Roman"/>
          <w:sz w:val="24"/>
          <w:szCs w:val="24"/>
        </w:rPr>
        <w:t> </w:t>
      </w:r>
    </w:p>
    <w:p w:rsidR="00801F84" w:rsidRPr="00801F84" w:rsidRDefault="00801F84" w:rsidP="00801F84">
      <w:pPr>
        <w:spacing w:before="100" w:beforeAutospacing="1" w:after="100" w:afterAutospacing="1" w:line="240" w:lineRule="auto"/>
        <w:rPr>
          <w:rFonts w:ascii="Times New Roman" w:eastAsia="Times New Roman" w:hAnsi="Times New Roman" w:cs="Times New Roman"/>
          <w:sz w:val="24"/>
          <w:szCs w:val="24"/>
        </w:rPr>
      </w:pPr>
      <w:r w:rsidRPr="00801F84">
        <w:rPr>
          <w:rFonts w:ascii="Times New Roman" w:eastAsia="Times New Roman" w:hAnsi="Times New Roman" w:cs="Times New Roman"/>
          <w:color w:val="003300"/>
          <w:sz w:val="24"/>
          <w:szCs w:val="24"/>
        </w:rPr>
        <w:t xml:space="preserve">Silverware in this example </w:t>
      </w:r>
      <w:r w:rsidRPr="00801F84">
        <w:rPr>
          <w:rFonts w:ascii="Times New Roman" w:eastAsia="Times New Roman" w:hAnsi="Times New Roman" w:cs="Times New Roman"/>
          <w:b/>
          <w:bCs/>
          <w:i/>
          <w:iCs/>
          <w:color w:val="003300"/>
          <w:sz w:val="24"/>
          <w:szCs w:val="24"/>
        </w:rPr>
        <w:t>is not</w:t>
      </w:r>
      <w:r w:rsidRPr="00801F84">
        <w:rPr>
          <w:rFonts w:ascii="Times New Roman" w:eastAsia="Times New Roman" w:hAnsi="Times New Roman" w:cs="Times New Roman"/>
          <w:color w:val="003300"/>
          <w:sz w:val="24"/>
          <w:szCs w:val="24"/>
        </w:rPr>
        <w:t xml:space="preserve"> placed on the table in the order in which it will be used for a meal.</w:t>
      </w:r>
    </w:p>
    <w:p w:rsidR="00801F84" w:rsidRPr="00801F84" w:rsidRDefault="00801F84" w:rsidP="00801F84">
      <w:pPr>
        <w:spacing w:after="0" w:line="240" w:lineRule="auto"/>
        <w:rPr>
          <w:rFonts w:ascii="Times New Roman" w:eastAsia="Times New Roman" w:hAnsi="Times New Roman" w:cs="Times New Roman"/>
          <w:sz w:val="24"/>
          <w:szCs w:val="24"/>
        </w:rPr>
      </w:pPr>
      <w:r w:rsidRPr="00801F84">
        <w:rPr>
          <w:rFonts w:ascii="Times New Roman" w:eastAsia="Times New Roman" w:hAnsi="Times New Roman" w:cs="Times New Roman"/>
          <w:sz w:val="24"/>
          <w:szCs w:val="24"/>
        </w:rPr>
        <w:pict>
          <v:rect id="_x0000_i1420" style="width:0;height:1.5pt" o:hralign="center" o:hrstd="t" o:hrnoshade="t" o:hr="t" fillcolor="blue" stroked="f"/>
        </w:pict>
      </w:r>
    </w:p>
    <w:tbl>
      <w:tblPr>
        <w:tblW w:w="0" w:type="auto"/>
        <w:tblCellSpacing w:w="75" w:type="dxa"/>
        <w:tblCellMar>
          <w:top w:w="15" w:type="dxa"/>
          <w:left w:w="15" w:type="dxa"/>
          <w:bottom w:w="15" w:type="dxa"/>
          <w:right w:w="15" w:type="dxa"/>
        </w:tblCellMar>
        <w:tblLook w:val="04A0"/>
      </w:tblPr>
      <w:tblGrid>
        <w:gridCol w:w="336"/>
      </w:tblGrid>
      <w:tr w:rsidR="00801F84" w:rsidRPr="00801F84" w:rsidTr="00801F84">
        <w:trPr>
          <w:tblCellSpacing w:w="75" w:type="dxa"/>
        </w:trPr>
        <w:tc>
          <w:tcPr>
            <w:tcW w:w="0" w:type="auto"/>
            <w:vAlign w:val="center"/>
            <w:hideMark/>
          </w:tcPr>
          <w:p w:rsidR="00801F84" w:rsidRPr="00801F84" w:rsidRDefault="00801F84" w:rsidP="00801F84">
            <w:pPr>
              <w:spacing w:after="0" w:line="240" w:lineRule="auto"/>
              <w:rPr>
                <w:rFonts w:ascii="Times New Roman" w:eastAsia="Times New Roman" w:hAnsi="Times New Roman" w:cs="Times New Roman"/>
                <w:sz w:val="24"/>
                <w:szCs w:val="24"/>
              </w:rPr>
            </w:pPr>
          </w:p>
        </w:tc>
      </w:tr>
    </w:tbl>
    <w:p w:rsidR="00801F84" w:rsidRPr="00801F84" w:rsidRDefault="00801F84" w:rsidP="0020347B">
      <w:pPr>
        <w:rPr>
          <w:sz w:val="24"/>
          <w:szCs w:val="24"/>
        </w:rPr>
      </w:pPr>
    </w:p>
    <w:sectPr w:rsidR="00801F84" w:rsidRPr="00801F84" w:rsidSect="00BE62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Harrington">
    <w:panose1 w:val="04040505050A02020702"/>
    <w:charset w:val="00"/>
    <w:family w:val="decorativ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34109"/>
    <w:multiLevelType w:val="multilevel"/>
    <w:tmpl w:val="869ED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7D5784"/>
    <w:multiLevelType w:val="multilevel"/>
    <w:tmpl w:val="5582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1B7BA7"/>
    <w:multiLevelType w:val="multilevel"/>
    <w:tmpl w:val="3252D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212AA6"/>
    <w:multiLevelType w:val="multilevel"/>
    <w:tmpl w:val="B36A7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E00A97"/>
    <w:multiLevelType w:val="multilevel"/>
    <w:tmpl w:val="FF3E8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D909F2"/>
    <w:multiLevelType w:val="multilevel"/>
    <w:tmpl w:val="8320C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67683A"/>
    <w:multiLevelType w:val="multilevel"/>
    <w:tmpl w:val="9A380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663E42"/>
    <w:multiLevelType w:val="multilevel"/>
    <w:tmpl w:val="63983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C75E02"/>
    <w:multiLevelType w:val="multilevel"/>
    <w:tmpl w:val="6986B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612081"/>
    <w:multiLevelType w:val="multilevel"/>
    <w:tmpl w:val="47888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315CE9"/>
    <w:multiLevelType w:val="multilevel"/>
    <w:tmpl w:val="2B0E2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DD64DCA"/>
    <w:multiLevelType w:val="multilevel"/>
    <w:tmpl w:val="FCDE7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F232528"/>
    <w:multiLevelType w:val="multilevel"/>
    <w:tmpl w:val="70A03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60A757C"/>
    <w:multiLevelType w:val="multilevel"/>
    <w:tmpl w:val="BDE80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451412E"/>
    <w:multiLevelType w:val="multilevel"/>
    <w:tmpl w:val="9306F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5565B6F"/>
    <w:multiLevelType w:val="multilevel"/>
    <w:tmpl w:val="91C0E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73D6256"/>
    <w:multiLevelType w:val="multilevel"/>
    <w:tmpl w:val="B568F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4A06114"/>
    <w:multiLevelType w:val="multilevel"/>
    <w:tmpl w:val="23969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3"/>
  </w:num>
  <w:num w:numId="3">
    <w:abstractNumId w:val="16"/>
  </w:num>
  <w:num w:numId="4">
    <w:abstractNumId w:val="0"/>
  </w:num>
  <w:num w:numId="5">
    <w:abstractNumId w:val="11"/>
  </w:num>
  <w:num w:numId="6">
    <w:abstractNumId w:val="3"/>
  </w:num>
  <w:num w:numId="7">
    <w:abstractNumId w:val="5"/>
  </w:num>
  <w:num w:numId="8">
    <w:abstractNumId w:val="10"/>
  </w:num>
  <w:num w:numId="9">
    <w:abstractNumId w:val="9"/>
  </w:num>
  <w:num w:numId="10">
    <w:abstractNumId w:val="14"/>
  </w:num>
  <w:num w:numId="11">
    <w:abstractNumId w:val="2"/>
  </w:num>
  <w:num w:numId="12">
    <w:abstractNumId w:val="17"/>
  </w:num>
  <w:num w:numId="13">
    <w:abstractNumId w:val="8"/>
  </w:num>
  <w:num w:numId="14">
    <w:abstractNumId w:val="1"/>
  </w:num>
  <w:num w:numId="15">
    <w:abstractNumId w:val="4"/>
  </w:num>
  <w:num w:numId="16">
    <w:abstractNumId w:val="6"/>
  </w:num>
  <w:num w:numId="17">
    <w:abstractNumId w:val="12"/>
  </w:num>
  <w:num w:numId="1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0347B"/>
    <w:rsid w:val="0020347B"/>
    <w:rsid w:val="002F13AC"/>
    <w:rsid w:val="00801F84"/>
    <w:rsid w:val="00BE62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294"/>
  </w:style>
  <w:style w:type="paragraph" w:styleId="Heading1">
    <w:name w:val="heading 1"/>
    <w:basedOn w:val="Normal"/>
    <w:link w:val="Heading1Char"/>
    <w:uiPriority w:val="9"/>
    <w:qFormat/>
    <w:rsid w:val="002034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034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34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link">
    <w:name w:val="klink"/>
    <w:basedOn w:val="DefaultParagraphFont"/>
    <w:rsid w:val="0020347B"/>
  </w:style>
  <w:style w:type="character" w:customStyle="1" w:styleId="Heading1Char">
    <w:name w:val="Heading 1 Char"/>
    <w:basedOn w:val="DefaultParagraphFont"/>
    <w:link w:val="Heading1"/>
    <w:uiPriority w:val="9"/>
    <w:rsid w:val="0020347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0347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20347B"/>
    <w:rPr>
      <w:color w:val="0000FF"/>
      <w:u w:val="single"/>
    </w:rPr>
  </w:style>
  <w:style w:type="paragraph" w:styleId="z-TopofForm">
    <w:name w:val="HTML Top of Form"/>
    <w:basedOn w:val="Normal"/>
    <w:next w:val="Normal"/>
    <w:link w:val="z-TopofFormChar"/>
    <w:hidden/>
    <w:uiPriority w:val="99"/>
    <w:semiHidden/>
    <w:unhideWhenUsed/>
    <w:rsid w:val="0020347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0347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0347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0347B"/>
    <w:rPr>
      <w:rFonts w:ascii="Arial" w:eastAsia="Times New Roman" w:hAnsi="Arial" w:cs="Arial"/>
      <w:vanish/>
      <w:sz w:val="16"/>
      <w:szCs w:val="16"/>
    </w:rPr>
  </w:style>
  <w:style w:type="character" w:styleId="Strong">
    <w:name w:val="Strong"/>
    <w:basedOn w:val="DefaultParagraphFont"/>
    <w:uiPriority w:val="22"/>
    <w:qFormat/>
    <w:rsid w:val="0020347B"/>
    <w:rPr>
      <w:b/>
      <w:bCs/>
    </w:rPr>
  </w:style>
  <w:style w:type="paragraph" w:styleId="BalloonText">
    <w:name w:val="Balloon Text"/>
    <w:basedOn w:val="Normal"/>
    <w:link w:val="BalloonTextChar"/>
    <w:uiPriority w:val="99"/>
    <w:semiHidden/>
    <w:unhideWhenUsed/>
    <w:rsid w:val="002034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47B"/>
    <w:rPr>
      <w:rFonts w:ascii="Tahoma" w:hAnsi="Tahoma" w:cs="Tahoma"/>
      <w:sz w:val="16"/>
      <w:szCs w:val="16"/>
    </w:rPr>
  </w:style>
  <w:style w:type="character" w:customStyle="1" w:styleId="bodytext">
    <w:name w:val="bodytext"/>
    <w:basedOn w:val="DefaultParagraphFont"/>
    <w:rsid w:val="00801F84"/>
  </w:style>
  <w:style w:type="character" w:styleId="Emphasis">
    <w:name w:val="Emphasis"/>
    <w:basedOn w:val="DefaultParagraphFont"/>
    <w:uiPriority w:val="20"/>
    <w:qFormat/>
    <w:rsid w:val="00801F84"/>
    <w:rPr>
      <w:i/>
      <w:iCs/>
    </w:rPr>
  </w:style>
  <w:style w:type="paragraph" w:styleId="ListParagraph">
    <w:name w:val="List Paragraph"/>
    <w:basedOn w:val="Normal"/>
    <w:uiPriority w:val="34"/>
    <w:qFormat/>
    <w:rsid w:val="002F13AC"/>
    <w:pPr>
      <w:ind w:left="720"/>
      <w:contextualSpacing/>
    </w:pPr>
  </w:style>
</w:styles>
</file>

<file path=word/webSettings.xml><?xml version="1.0" encoding="utf-8"?>
<w:webSettings xmlns:r="http://schemas.openxmlformats.org/officeDocument/2006/relationships" xmlns:w="http://schemas.openxmlformats.org/wordprocessingml/2006/main">
  <w:divs>
    <w:div w:id="883251736">
      <w:marLeft w:val="0"/>
      <w:marRight w:val="0"/>
      <w:marTop w:val="0"/>
      <w:marBottom w:val="0"/>
      <w:divBdr>
        <w:top w:val="none" w:sz="0" w:space="0" w:color="auto"/>
        <w:left w:val="none" w:sz="0" w:space="0" w:color="auto"/>
        <w:bottom w:val="none" w:sz="0" w:space="0" w:color="auto"/>
        <w:right w:val="none" w:sz="0" w:space="0" w:color="auto"/>
      </w:divBdr>
    </w:div>
    <w:div w:id="992683776">
      <w:bodyDiv w:val="1"/>
      <w:marLeft w:val="0"/>
      <w:marRight w:val="0"/>
      <w:marTop w:val="0"/>
      <w:marBottom w:val="0"/>
      <w:divBdr>
        <w:top w:val="none" w:sz="0" w:space="0" w:color="auto"/>
        <w:left w:val="none" w:sz="0" w:space="0" w:color="auto"/>
        <w:bottom w:val="none" w:sz="0" w:space="0" w:color="auto"/>
        <w:right w:val="none" w:sz="0" w:space="0" w:color="auto"/>
      </w:divBdr>
      <w:divsChild>
        <w:div w:id="807211727">
          <w:blockQuote w:val="1"/>
          <w:marLeft w:val="720"/>
          <w:marRight w:val="720"/>
          <w:marTop w:val="100"/>
          <w:marBottom w:val="100"/>
          <w:divBdr>
            <w:top w:val="none" w:sz="0" w:space="0" w:color="auto"/>
            <w:left w:val="none" w:sz="0" w:space="0" w:color="auto"/>
            <w:bottom w:val="none" w:sz="0" w:space="0" w:color="auto"/>
            <w:right w:val="none" w:sz="0" w:space="0" w:color="auto"/>
          </w:divBdr>
        </w:div>
        <w:div w:id="560560322">
          <w:blockQuote w:val="1"/>
          <w:marLeft w:val="720"/>
          <w:marRight w:val="720"/>
          <w:marTop w:val="100"/>
          <w:marBottom w:val="100"/>
          <w:divBdr>
            <w:top w:val="none" w:sz="0" w:space="0" w:color="auto"/>
            <w:left w:val="none" w:sz="0" w:space="0" w:color="auto"/>
            <w:bottom w:val="none" w:sz="0" w:space="0" w:color="auto"/>
            <w:right w:val="none" w:sz="0" w:space="0" w:color="auto"/>
          </w:divBdr>
        </w:div>
        <w:div w:id="1179471108">
          <w:blockQuote w:val="1"/>
          <w:marLeft w:val="720"/>
          <w:marRight w:val="720"/>
          <w:marTop w:val="100"/>
          <w:marBottom w:val="100"/>
          <w:divBdr>
            <w:top w:val="none" w:sz="0" w:space="0" w:color="auto"/>
            <w:left w:val="none" w:sz="0" w:space="0" w:color="auto"/>
            <w:bottom w:val="none" w:sz="0" w:space="0" w:color="auto"/>
            <w:right w:val="none" w:sz="0" w:space="0" w:color="auto"/>
          </w:divBdr>
        </w:div>
        <w:div w:id="848107156">
          <w:blockQuote w:val="1"/>
          <w:marLeft w:val="720"/>
          <w:marRight w:val="720"/>
          <w:marTop w:val="100"/>
          <w:marBottom w:val="100"/>
          <w:divBdr>
            <w:top w:val="none" w:sz="0" w:space="0" w:color="auto"/>
            <w:left w:val="none" w:sz="0" w:space="0" w:color="auto"/>
            <w:bottom w:val="none" w:sz="0" w:space="0" w:color="auto"/>
            <w:right w:val="none" w:sz="0" w:space="0" w:color="auto"/>
          </w:divBdr>
        </w:div>
        <w:div w:id="1238638915">
          <w:blockQuote w:val="1"/>
          <w:marLeft w:val="720"/>
          <w:marRight w:val="720"/>
          <w:marTop w:val="100"/>
          <w:marBottom w:val="100"/>
          <w:divBdr>
            <w:top w:val="none" w:sz="0" w:space="0" w:color="auto"/>
            <w:left w:val="none" w:sz="0" w:space="0" w:color="auto"/>
            <w:bottom w:val="none" w:sz="0" w:space="0" w:color="auto"/>
            <w:right w:val="none" w:sz="0" w:space="0" w:color="auto"/>
          </w:divBdr>
        </w:div>
        <w:div w:id="279186188">
          <w:blockQuote w:val="1"/>
          <w:marLeft w:val="720"/>
          <w:marRight w:val="720"/>
          <w:marTop w:val="100"/>
          <w:marBottom w:val="100"/>
          <w:divBdr>
            <w:top w:val="none" w:sz="0" w:space="0" w:color="auto"/>
            <w:left w:val="none" w:sz="0" w:space="0" w:color="auto"/>
            <w:bottom w:val="none" w:sz="0" w:space="0" w:color="auto"/>
            <w:right w:val="none" w:sz="0" w:space="0" w:color="auto"/>
          </w:divBdr>
        </w:div>
        <w:div w:id="1140154774">
          <w:blockQuote w:val="1"/>
          <w:marLeft w:val="720"/>
          <w:marRight w:val="720"/>
          <w:marTop w:val="100"/>
          <w:marBottom w:val="100"/>
          <w:divBdr>
            <w:top w:val="none" w:sz="0" w:space="0" w:color="auto"/>
            <w:left w:val="none" w:sz="0" w:space="0" w:color="auto"/>
            <w:bottom w:val="none" w:sz="0" w:space="0" w:color="auto"/>
            <w:right w:val="none" w:sz="0" w:space="0" w:color="auto"/>
          </w:divBdr>
        </w:div>
        <w:div w:id="152837514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6058648">
          <w:blockQuote w:val="1"/>
          <w:marLeft w:val="720"/>
          <w:marRight w:val="720"/>
          <w:marTop w:val="100"/>
          <w:marBottom w:val="100"/>
          <w:divBdr>
            <w:top w:val="none" w:sz="0" w:space="0" w:color="auto"/>
            <w:left w:val="none" w:sz="0" w:space="0" w:color="auto"/>
            <w:bottom w:val="none" w:sz="0" w:space="0" w:color="auto"/>
            <w:right w:val="none" w:sz="0" w:space="0" w:color="auto"/>
          </w:divBdr>
        </w:div>
        <w:div w:id="864439238">
          <w:blockQuote w:val="1"/>
          <w:marLeft w:val="720"/>
          <w:marRight w:val="720"/>
          <w:marTop w:val="100"/>
          <w:marBottom w:val="100"/>
          <w:divBdr>
            <w:top w:val="none" w:sz="0" w:space="0" w:color="auto"/>
            <w:left w:val="none" w:sz="0" w:space="0" w:color="auto"/>
            <w:bottom w:val="none" w:sz="0" w:space="0" w:color="auto"/>
            <w:right w:val="none" w:sz="0" w:space="0" w:color="auto"/>
          </w:divBdr>
        </w:div>
        <w:div w:id="666791996">
          <w:marLeft w:val="0"/>
          <w:marRight w:val="0"/>
          <w:marTop w:val="0"/>
          <w:marBottom w:val="0"/>
          <w:divBdr>
            <w:top w:val="none" w:sz="0" w:space="0" w:color="auto"/>
            <w:left w:val="none" w:sz="0" w:space="0" w:color="auto"/>
            <w:bottom w:val="none" w:sz="0" w:space="0" w:color="auto"/>
            <w:right w:val="none" w:sz="0" w:space="0" w:color="auto"/>
          </w:divBdr>
          <w:divsChild>
            <w:div w:id="1489592157">
              <w:marLeft w:val="0"/>
              <w:marRight w:val="0"/>
              <w:marTop w:val="0"/>
              <w:marBottom w:val="0"/>
              <w:divBdr>
                <w:top w:val="none" w:sz="0" w:space="0" w:color="auto"/>
                <w:left w:val="none" w:sz="0" w:space="0" w:color="auto"/>
                <w:bottom w:val="none" w:sz="0" w:space="0" w:color="auto"/>
                <w:right w:val="none" w:sz="0" w:space="0" w:color="auto"/>
              </w:divBdr>
              <w:divsChild>
                <w:div w:id="1164709584">
                  <w:marLeft w:val="0"/>
                  <w:marRight w:val="0"/>
                  <w:marTop w:val="0"/>
                  <w:marBottom w:val="0"/>
                  <w:divBdr>
                    <w:top w:val="none" w:sz="0" w:space="0" w:color="auto"/>
                    <w:left w:val="none" w:sz="0" w:space="0" w:color="auto"/>
                    <w:bottom w:val="none" w:sz="0" w:space="0" w:color="auto"/>
                    <w:right w:val="none" w:sz="0" w:space="0" w:color="auto"/>
                  </w:divBdr>
                  <w:divsChild>
                    <w:div w:id="660082637">
                      <w:marLeft w:val="0"/>
                      <w:marRight w:val="0"/>
                      <w:marTop w:val="0"/>
                      <w:marBottom w:val="0"/>
                      <w:divBdr>
                        <w:top w:val="none" w:sz="0" w:space="0" w:color="auto"/>
                        <w:left w:val="none" w:sz="0" w:space="0" w:color="auto"/>
                        <w:bottom w:val="none" w:sz="0" w:space="0" w:color="auto"/>
                        <w:right w:val="none" w:sz="0" w:space="0" w:color="auto"/>
                      </w:divBdr>
                      <w:divsChild>
                        <w:div w:id="796723382">
                          <w:marLeft w:val="0"/>
                          <w:marRight w:val="0"/>
                          <w:marTop w:val="0"/>
                          <w:marBottom w:val="0"/>
                          <w:divBdr>
                            <w:top w:val="none" w:sz="0" w:space="0" w:color="auto"/>
                            <w:left w:val="none" w:sz="0" w:space="0" w:color="auto"/>
                            <w:bottom w:val="none" w:sz="0" w:space="0" w:color="auto"/>
                            <w:right w:val="none" w:sz="0" w:space="0" w:color="auto"/>
                          </w:divBdr>
                          <w:divsChild>
                            <w:div w:id="11606580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6031867">
                                  <w:marLeft w:val="0"/>
                                  <w:marRight w:val="0"/>
                                  <w:marTop w:val="0"/>
                                  <w:marBottom w:val="0"/>
                                  <w:divBdr>
                                    <w:top w:val="none" w:sz="0" w:space="0" w:color="auto"/>
                                    <w:left w:val="none" w:sz="0" w:space="0" w:color="auto"/>
                                    <w:bottom w:val="none" w:sz="0" w:space="0" w:color="auto"/>
                                    <w:right w:val="none" w:sz="0" w:space="0" w:color="auto"/>
                                  </w:divBdr>
                                  <w:divsChild>
                                    <w:div w:id="333260730">
                                      <w:marLeft w:val="0"/>
                                      <w:marRight w:val="0"/>
                                      <w:marTop w:val="0"/>
                                      <w:marBottom w:val="0"/>
                                      <w:divBdr>
                                        <w:top w:val="none" w:sz="0" w:space="0" w:color="auto"/>
                                        <w:left w:val="none" w:sz="0" w:space="0" w:color="auto"/>
                                        <w:bottom w:val="none" w:sz="0" w:space="0" w:color="auto"/>
                                        <w:right w:val="none" w:sz="0" w:space="0" w:color="auto"/>
                                      </w:divBdr>
                                      <w:divsChild>
                                        <w:div w:id="1545215219">
                                          <w:marLeft w:val="0"/>
                                          <w:marRight w:val="0"/>
                                          <w:marTop w:val="0"/>
                                          <w:marBottom w:val="0"/>
                                          <w:divBdr>
                                            <w:top w:val="none" w:sz="0" w:space="0" w:color="auto"/>
                                            <w:left w:val="none" w:sz="0" w:space="0" w:color="auto"/>
                                            <w:bottom w:val="none" w:sz="0" w:space="0" w:color="auto"/>
                                            <w:right w:val="none" w:sz="0" w:space="0" w:color="auto"/>
                                          </w:divBdr>
                                          <w:divsChild>
                                            <w:div w:id="692147338">
                                              <w:marLeft w:val="0"/>
                                              <w:marRight w:val="0"/>
                                              <w:marTop w:val="0"/>
                                              <w:marBottom w:val="0"/>
                                              <w:divBdr>
                                                <w:top w:val="none" w:sz="0" w:space="0" w:color="auto"/>
                                                <w:left w:val="none" w:sz="0" w:space="0" w:color="auto"/>
                                                <w:bottom w:val="none" w:sz="0" w:space="0" w:color="auto"/>
                                                <w:right w:val="none" w:sz="0" w:space="0" w:color="auto"/>
                                              </w:divBdr>
                                              <w:divsChild>
                                                <w:div w:id="31105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6143642">
          <w:blockQuote w:val="1"/>
          <w:marLeft w:val="720"/>
          <w:marRight w:val="720"/>
          <w:marTop w:val="100"/>
          <w:marBottom w:val="100"/>
          <w:divBdr>
            <w:top w:val="none" w:sz="0" w:space="0" w:color="auto"/>
            <w:left w:val="none" w:sz="0" w:space="0" w:color="auto"/>
            <w:bottom w:val="none" w:sz="0" w:space="0" w:color="auto"/>
            <w:right w:val="none" w:sz="0" w:space="0" w:color="auto"/>
          </w:divBdr>
        </w:div>
        <w:div w:id="291789299">
          <w:marLeft w:val="0"/>
          <w:marRight w:val="0"/>
          <w:marTop w:val="0"/>
          <w:marBottom w:val="0"/>
          <w:divBdr>
            <w:top w:val="none" w:sz="0" w:space="0" w:color="auto"/>
            <w:left w:val="none" w:sz="0" w:space="0" w:color="auto"/>
            <w:bottom w:val="none" w:sz="0" w:space="0" w:color="auto"/>
            <w:right w:val="none" w:sz="0" w:space="0" w:color="auto"/>
          </w:divBdr>
        </w:div>
        <w:div w:id="14779939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9647103">
          <w:blockQuote w:val="1"/>
          <w:marLeft w:val="720"/>
          <w:marRight w:val="720"/>
          <w:marTop w:val="100"/>
          <w:marBottom w:val="100"/>
          <w:divBdr>
            <w:top w:val="none" w:sz="0" w:space="0" w:color="auto"/>
            <w:left w:val="none" w:sz="0" w:space="0" w:color="auto"/>
            <w:bottom w:val="none" w:sz="0" w:space="0" w:color="auto"/>
            <w:right w:val="none" w:sz="0" w:space="0" w:color="auto"/>
          </w:divBdr>
        </w:div>
        <w:div w:id="793447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253318402">
          <w:blockQuote w:val="1"/>
          <w:marLeft w:val="720"/>
          <w:marRight w:val="720"/>
          <w:marTop w:val="100"/>
          <w:marBottom w:val="100"/>
          <w:divBdr>
            <w:top w:val="none" w:sz="0" w:space="0" w:color="auto"/>
            <w:left w:val="none" w:sz="0" w:space="0" w:color="auto"/>
            <w:bottom w:val="none" w:sz="0" w:space="0" w:color="auto"/>
            <w:right w:val="none" w:sz="0" w:space="0" w:color="auto"/>
          </w:divBdr>
        </w:div>
        <w:div w:id="293029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11544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0104730">
          <w:blockQuote w:val="1"/>
          <w:marLeft w:val="720"/>
          <w:marRight w:val="720"/>
          <w:marTop w:val="100"/>
          <w:marBottom w:val="100"/>
          <w:divBdr>
            <w:top w:val="none" w:sz="0" w:space="0" w:color="auto"/>
            <w:left w:val="none" w:sz="0" w:space="0" w:color="auto"/>
            <w:bottom w:val="none" w:sz="0" w:space="0" w:color="auto"/>
            <w:right w:val="none" w:sz="0" w:space="0" w:color="auto"/>
          </w:divBdr>
        </w:div>
        <w:div w:id="1260990960">
          <w:blockQuote w:val="1"/>
          <w:marLeft w:val="720"/>
          <w:marRight w:val="720"/>
          <w:marTop w:val="100"/>
          <w:marBottom w:val="100"/>
          <w:divBdr>
            <w:top w:val="none" w:sz="0" w:space="0" w:color="auto"/>
            <w:left w:val="none" w:sz="0" w:space="0" w:color="auto"/>
            <w:bottom w:val="none" w:sz="0" w:space="0" w:color="auto"/>
            <w:right w:val="none" w:sz="0" w:space="0" w:color="auto"/>
          </w:divBdr>
        </w:div>
        <w:div w:id="1398241027">
          <w:blockQuote w:val="1"/>
          <w:marLeft w:val="720"/>
          <w:marRight w:val="720"/>
          <w:marTop w:val="100"/>
          <w:marBottom w:val="100"/>
          <w:divBdr>
            <w:top w:val="none" w:sz="0" w:space="0" w:color="auto"/>
            <w:left w:val="none" w:sz="0" w:space="0" w:color="auto"/>
            <w:bottom w:val="none" w:sz="0" w:space="0" w:color="auto"/>
            <w:right w:val="none" w:sz="0" w:space="0" w:color="auto"/>
          </w:divBdr>
        </w:div>
        <w:div w:id="1416244737">
          <w:blockQuote w:val="1"/>
          <w:marLeft w:val="720"/>
          <w:marRight w:val="720"/>
          <w:marTop w:val="100"/>
          <w:marBottom w:val="100"/>
          <w:divBdr>
            <w:top w:val="none" w:sz="0" w:space="0" w:color="auto"/>
            <w:left w:val="none" w:sz="0" w:space="0" w:color="auto"/>
            <w:bottom w:val="none" w:sz="0" w:space="0" w:color="auto"/>
            <w:right w:val="none" w:sz="0" w:space="0" w:color="auto"/>
          </w:divBdr>
        </w:div>
        <w:div w:id="14131642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11543144">
              <w:marLeft w:val="0"/>
              <w:marRight w:val="0"/>
              <w:marTop w:val="0"/>
              <w:marBottom w:val="0"/>
              <w:divBdr>
                <w:top w:val="none" w:sz="0" w:space="0" w:color="auto"/>
                <w:left w:val="none" w:sz="0" w:space="0" w:color="auto"/>
                <w:bottom w:val="none" w:sz="0" w:space="0" w:color="auto"/>
                <w:right w:val="none" w:sz="0" w:space="0" w:color="auto"/>
              </w:divBdr>
            </w:div>
          </w:divsChild>
        </w:div>
        <w:div w:id="1275093778">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021434">
          <w:blockQuote w:val="1"/>
          <w:marLeft w:val="720"/>
          <w:marRight w:val="720"/>
          <w:marTop w:val="100"/>
          <w:marBottom w:val="100"/>
          <w:divBdr>
            <w:top w:val="none" w:sz="0" w:space="0" w:color="auto"/>
            <w:left w:val="none" w:sz="0" w:space="0" w:color="auto"/>
            <w:bottom w:val="none" w:sz="0" w:space="0" w:color="auto"/>
            <w:right w:val="none" w:sz="0" w:space="0" w:color="auto"/>
          </w:divBdr>
        </w:div>
        <w:div w:id="5130823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0704729">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280173">
          <w:blockQuote w:val="1"/>
          <w:marLeft w:val="720"/>
          <w:marRight w:val="720"/>
          <w:marTop w:val="100"/>
          <w:marBottom w:val="100"/>
          <w:divBdr>
            <w:top w:val="none" w:sz="0" w:space="0" w:color="auto"/>
            <w:left w:val="none" w:sz="0" w:space="0" w:color="auto"/>
            <w:bottom w:val="none" w:sz="0" w:space="0" w:color="auto"/>
            <w:right w:val="none" w:sz="0" w:space="0" w:color="auto"/>
          </w:divBdr>
        </w:div>
        <w:div w:id="517353153">
          <w:blockQuote w:val="1"/>
          <w:marLeft w:val="720"/>
          <w:marRight w:val="720"/>
          <w:marTop w:val="100"/>
          <w:marBottom w:val="100"/>
          <w:divBdr>
            <w:top w:val="none" w:sz="0" w:space="0" w:color="auto"/>
            <w:left w:val="none" w:sz="0" w:space="0" w:color="auto"/>
            <w:bottom w:val="none" w:sz="0" w:space="0" w:color="auto"/>
            <w:right w:val="none" w:sz="0" w:space="0" w:color="auto"/>
          </w:divBdr>
        </w:div>
        <w:div w:id="924457874">
          <w:blockQuote w:val="1"/>
          <w:marLeft w:val="720"/>
          <w:marRight w:val="720"/>
          <w:marTop w:val="100"/>
          <w:marBottom w:val="100"/>
          <w:divBdr>
            <w:top w:val="none" w:sz="0" w:space="0" w:color="auto"/>
            <w:left w:val="none" w:sz="0" w:space="0" w:color="auto"/>
            <w:bottom w:val="none" w:sz="0" w:space="0" w:color="auto"/>
            <w:right w:val="none" w:sz="0" w:space="0" w:color="auto"/>
          </w:divBdr>
        </w:div>
        <w:div w:id="1043872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338176">
      <w:bodyDiv w:val="1"/>
      <w:marLeft w:val="0"/>
      <w:marRight w:val="0"/>
      <w:marTop w:val="0"/>
      <w:marBottom w:val="0"/>
      <w:divBdr>
        <w:top w:val="none" w:sz="0" w:space="0" w:color="auto"/>
        <w:left w:val="none" w:sz="0" w:space="0" w:color="auto"/>
        <w:bottom w:val="none" w:sz="0" w:space="0" w:color="auto"/>
        <w:right w:val="none" w:sz="0" w:space="0" w:color="auto"/>
      </w:divBdr>
      <w:divsChild>
        <w:div w:id="758021388">
          <w:marLeft w:val="0"/>
          <w:marRight w:val="0"/>
          <w:marTop w:val="0"/>
          <w:marBottom w:val="0"/>
          <w:divBdr>
            <w:top w:val="none" w:sz="0" w:space="0" w:color="auto"/>
            <w:left w:val="none" w:sz="0" w:space="0" w:color="auto"/>
            <w:bottom w:val="none" w:sz="0" w:space="0" w:color="auto"/>
            <w:right w:val="none" w:sz="0" w:space="0" w:color="auto"/>
          </w:divBdr>
          <w:divsChild>
            <w:div w:id="416096019">
              <w:marLeft w:val="0"/>
              <w:marRight w:val="0"/>
              <w:marTop w:val="180"/>
              <w:marBottom w:val="180"/>
              <w:divBdr>
                <w:top w:val="single" w:sz="6" w:space="6" w:color="000000"/>
                <w:left w:val="single" w:sz="6" w:space="0" w:color="000000"/>
                <w:bottom w:val="single" w:sz="6" w:space="6" w:color="000000"/>
                <w:right w:val="single" w:sz="6" w:space="0" w:color="000000"/>
              </w:divBdr>
              <w:divsChild>
                <w:div w:id="1419016628">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1823807731">
      <w:bodyDiv w:val="1"/>
      <w:marLeft w:val="0"/>
      <w:marRight w:val="0"/>
      <w:marTop w:val="0"/>
      <w:marBottom w:val="0"/>
      <w:divBdr>
        <w:top w:val="none" w:sz="0" w:space="0" w:color="auto"/>
        <w:left w:val="none" w:sz="0" w:space="0" w:color="auto"/>
        <w:bottom w:val="none" w:sz="0" w:space="0" w:color="auto"/>
        <w:right w:val="none" w:sz="0" w:space="0" w:color="auto"/>
      </w:divBdr>
      <w:divsChild>
        <w:div w:id="89358168">
          <w:marLeft w:val="0"/>
          <w:marRight w:val="0"/>
          <w:marTop w:val="0"/>
          <w:marBottom w:val="0"/>
          <w:divBdr>
            <w:top w:val="none" w:sz="0" w:space="0" w:color="auto"/>
            <w:left w:val="none" w:sz="0" w:space="0" w:color="auto"/>
            <w:bottom w:val="none" w:sz="0" w:space="0" w:color="auto"/>
            <w:right w:val="none" w:sz="0" w:space="0" w:color="auto"/>
          </w:divBdr>
        </w:div>
        <w:div w:id="313023754">
          <w:marLeft w:val="0"/>
          <w:marRight w:val="0"/>
          <w:marTop w:val="240"/>
          <w:marBottom w:val="0"/>
          <w:divBdr>
            <w:top w:val="none" w:sz="0" w:space="0" w:color="auto"/>
            <w:left w:val="none" w:sz="0" w:space="0" w:color="auto"/>
            <w:bottom w:val="none" w:sz="0" w:space="0" w:color="auto"/>
            <w:right w:val="none" w:sz="0" w:space="0" w:color="auto"/>
          </w:divBdr>
        </w:div>
        <w:div w:id="2000648553">
          <w:marLeft w:val="0"/>
          <w:marRight w:val="0"/>
          <w:marTop w:val="240"/>
          <w:marBottom w:val="0"/>
          <w:divBdr>
            <w:top w:val="none" w:sz="0" w:space="0" w:color="auto"/>
            <w:left w:val="none" w:sz="0" w:space="0" w:color="auto"/>
            <w:bottom w:val="none" w:sz="0" w:space="0" w:color="auto"/>
            <w:right w:val="none" w:sz="0" w:space="0" w:color="auto"/>
          </w:divBdr>
        </w:div>
        <w:div w:id="1395741175">
          <w:marLeft w:val="0"/>
          <w:marRight w:val="0"/>
          <w:marTop w:val="240"/>
          <w:marBottom w:val="0"/>
          <w:divBdr>
            <w:top w:val="none" w:sz="0" w:space="0" w:color="auto"/>
            <w:left w:val="none" w:sz="0" w:space="0" w:color="auto"/>
            <w:bottom w:val="none" w:sz="0" w:space="0" w:color="auto"/>
            <w:right w:val="none" w:sz="0" w:space="0" w:color="auto"/>
          </w:divBdr>
        </w:div>
        <w:div w:id="13454784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8.gif"/><Relationship Id="rId21" Type="http://schemas.openxmlformats.org/officeDocument/2006/relationships/image" Target="media/image5.gif"/><Relationship Id="rId34" Type="http://schemas.openxmlformats.org/officeDocument/2006/relationships/image" Target="media/image12.gif"/><Relationship Id="rId42" Type="http://schemas.openxmlformats.org/officeDocument/2006/relationships/image" Target="media/image16.gif"/><Relationship Id="rId47" Type="http://schemas.openxmlformats.org/officeDocument/2006/relationships/image" Target="media/image19.wmf"/><Relationship Id="rId50" Type="http://schemas.openxmlformats.org/officeDocument/2006/relationships/control" Target="activeX/activeX2.xml"/><Relationship Id="rId55" Type="http://schemas.openxmlformats.org/officeDocument/2006/relationships/control" Target="activeX/activeX5.xml"/><Relationship Id="rId63" Type="http://schemas.openxmlformats.org/officeDocument/2006/relationships/hyperlink" Target="http://my.msn.com/addtomymsn.armx?id=rss&amp;ut=http://www.gourmet-food-revolution.com/gourmet-food.xml" TargetMode="External"/><Relationship Id="rId68" Type="http://schemas.openxmlformats.org/officeDocument/2006/relationships/hyperlink" Target="http://www.gourmet-food-revolution.com/dinner-party-etiquette.html" TargetMode="External"/><Relationship Id="rId76" Type="http://schemas.openxmlformats.org/officeDocument/2006/relationships/hyperlink" Target="http://www.replacements.com/piecetype/formal.htm" TargetMode="External"/><Relationship Id="rId84" Type="http://schemas.openxmlformats.org/officeDocument/2006/relationships/image" Target="media/image32.wmf"/><Relationship Id="rId89" Type="http://schemas.openxmlformats.org/officeDocument/2006/relationships/hyperlink" Target="http://whatscookingamerica.net/Menu/DiningEtiquetteGuide.htm" TargetMode="External"/><Relationship Id="rId97" Type="http://schemas.openxmlformats.org/officeDocument/2006/relationships/fontTable" Target="fontTable.xml"/><Relationship Id="rId7" Type="http://schemas.openxmlformats.org/officeDocument/2006/relationships/hyperlink" Target="http://www.essortment.com/articles/proper-dining-etiquette_3639.htm" TargetMode="External"/><Relationship Id="rId71" Type="http://schemas.openxmlformats.org/officeDocument/2006/relationships/hyperlink" Target="http://www.gourmet-food-revolution.com/restaurant-etiquette.html" TargetMode="External"/><Relationship Id="rId92" Type="http://schemas.openxmlformats.org/officeDocument/2006/relationships/hyperlink" Target="http://whatscookingamerica.net/Menu/DiningEtiquetteGuide.htm" TargetMode="External"/><Relationship Id="rId2" Type="http://schemas.openxmlformats.org/officeDocument/2006/relationships/numbering" Target="numbering.xml"/><Relationship Id="rId16" Type="http://schemas.openxmlformats.org/officeDocument/2006/relationships/hyperlink" Target="http://www.gourmet-food-revolution.com/afternoon-tea-party.html" TargetMode="External"/><Relationship Id="rId29" Type="http://schemas.openxmlformats.org/officeDocument/2006/relationships/hyperlink" Target="http://www.gourmet-food-revolution.com/fathers-day-chocolates.html" TargetMode="External"/><Relationship Id="rId11" Type="http://schemas.openxmlformats.org/officeDocument/2006/relationships/hyperlink" Target="http://www.essortment.com/articles/proper-dining-etiquette_3639.htm" TargetMode="External"/><Relationship Id="rId24" Type="http://schemas.openxmlformats.org/officeDocument/2006/relationships/hyperlink" Target="http://www.gourmet-food-revolution.com/share-a-recipe.html" TargetMode="External"/><Relationship Id="rId32" Type="http://schemas.openxmlformats.org/officeDocument/2006/relationships/image" Target="media/image11.gif"/><Relationship Id="rId37" Type="http://schemas.openxmlformats.org/officeDocument/2006/relationships/hyperlink" Target="http://www.gourmet-food-revolution.com/matching-food-with-wine.html" TargetMode="External"/><Relationship Id="rId40" Type="http://schemas.openxmlformats.org/officeDocument/2006/relationships/image" Target="media/image15.gif"/><Relationship Id="rId45" Type="http://schemas.openxmlformats.org/officeDocument/2006/relationships/hyperlink" Target="http://www.gourmet-food-revolution.com/links.html" TargetMode="External"/><Relationship Id="rId53" Type="http://schemas.openxmlformats.org/officeDocument/2006/relationships/control" Target="activeX/activeX4.xml"/><Relationship Id="rId58" Type="http://schemas.openxmlformats.org/officeDocument/2006/relationships/image" Target="media/image23.jpeg"/><Relationship Id="rId66" Type="http://schemas.openxmlformats.org/officeDocument/2006/relationships/image" Target="media/image27.gif"/><Relationship Id="rId74" Type="http://schemas.openxmlformats.org/officeDocument/2006/relationships/hyperlink" Target="http://www.gourmet-food-revolution.com/dining-etiquette.html" TargetMode="External"/><Relationship Id="rId79" Type="http://schemas.openxmlformats.org/officeDocument/2006/relationships/hyperlink" Target="http://whatscookingamerica.net/Information/WineTasting.htm" TargetMode="External"/><Relationship Id="rId87" Type="http://schemas.openxmlformats.org/officeDocument/2006/relationships/control" Target="activeX/activeX9.xml"/><Relationship Id="rId5" Type="http://schemas.openxmlformats.org/officeDocument/2006/relationships/webSettings" Target="webSettings.xml"/><Relationship Id="rId61" Type="http://schemas.openxmlformats.org/officeDocument/2006/relationships/hyperlink" Target="http://add.my.yahoo.com/rss?url=http://www.gourmet-food-revolution.com/gourmet-food.xml" TargetMode="External"/><Relationship Id="rId82" Type="http://schemas.openxmlformats.org/officeDocument/2006/relationships/image" Target="media/image31.wmf"/><Relationship Id="rId90" Type="http://schemas.openxmlformats.org/officeDocument/2006/relationships/hyperlink" Target="http://whatscookingamerica.net/Menu/DiningEtiquetteGuide.htm" TargetMode="External"/><Relationship Id="rId95" Type="http://schemas.openxmlformats.org/officeDocument/2006/relationships/hyperlink" Target="http://whatscookingamerica.net/Menu/DiningEtiquetteGuide.htm" TargetMode="External"/><Relationship Id="rId19" Type="http://schemas.openxmlformats.org/officeDocument/2006/relationships/image" Target="media/image4.gif"/><Relationship Id="rId14" Type="http://schemas.openxmlformats.org/officeDocument/2006/relationships/hyperlink" Target="http://www.gourmet-food-revolution.com/easy-dinner-recipes.html" TargetMode="External"/><Relationship Id="rId22" Type="http://schemas.openxmlformats.org/officeDocument/2006/relationships/hyperlink" Target="http://www.gourmet-food-revolution.com/planning-a-cocktail-party.html" TargetMode="External"/><Relationship Id="rId27" Type="http://schemas.openxmlformats.org/officeDocument/2006/relationships/hyperlink" Target="http://www.gourmet-food-revolution.com/dinner-menu-idea.html" TargetMode="External"/><Relationship Id="rId30" Type="http://schemas.openxmlformats.org/officeDocument/2006/relationships/image" Target="media/image10.gif"/><Relationship Id="rId35" Type="http://schemas.openxmlformats.org/officeDocument/2006/relationships/hyperlink" Target="http://www.gourmet-food-revolution.com/gourmet-food-gifts.html" TargetMode="External"/><Relationship Id="rId43" Type="http://schemas.openxmlformats.org/officeDocument/2006/relationships/hyperlink" Target="http://www.gourmet-food-revolution.com/gourmet-newsletter.html" TargetMode="External"/><Relationship Id="rId48" Type="http://schemas.openxmlformats.org/officeDocument/2006/relationships/control" Target="activeX/activeX1.xml"/><Relationship Id="rId56" Type="http://schemas.openxmlformats.org/officeDocument/2006/relationships/hyperlink" Target="http://www.gourmet-food-revolution.com/dinner-table-etiquette.html" TargetMode="External"/><Relationship Id="rId64" Type="http://schemas.openxmlformats.org/officeDocument/2006/relationships/image" Target="media/image26.gif"/><Relationship Id="rId69" Type="http://schemas.openxmlformats.org/officeDocument/2006/relationships/hyperlink" Target="http://www.gourmet-food-revolution.com/dining-etiquette.html" TargetMode="External"/><Relationship Id="rId77" Type="http://schemas.openxmlformats.org/officeDocument/2006/relationships/hyperlink" Target="http://whatscookingamerica.net/Menu/DiningEtiquetteGuide.htm" TargetMode="External"/><Relationship Id="rId8" Type="http://schemas.openxmlformats.org/officeDocument/2006/relationships/hyperlink" Target="http://www.essortment.com/articles/proper-dining-etiquette_3639.htm" TargetMode="External"/><Relationship Id="rId51" Type="http://schemas.openxmlformats.org/officeDocument/2006/relationships/image" Target="media/image21.wmf"/><Relationship Id="rId72" Type="http://schemas.openxmlformats.org/officeDocument/2006/relationships/hyperlink" Target="http://www.gourmet-food-revolution.com/afternoon-tea-party.html" TargetMode="External"/><Relationship Id="rId80" Type="http://schemas.openxmlformats.org/officeDocument/2006/relationships/image" Target="media/image30.wmf"/><Relationship Id="rId85" Type="http://schemas.openxmlformats.org/officeDocument/2006/relationships/control" Target="activeX/activeX8.xml"/><Relationship Id="rId93" Type="http://schemas.openxmlformats.org/officeDocument/2006/relationships/hyperlink" Target="http://whatscookingamerica.net/Menu/DiningEtiquetteGuide.htm" TargetMode="External"/><Relationship Id="rId98"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www.gourmet-food-revolution.com/barbecue-menu.html" TargetMode="External"/><Relationship Id="rId17" Type="http://schemas.openxmlformats.org/officeDocument/2006/relationships/image" Target="media/image3.gif"/><Relationship Id="rId25" Type="http://schemas.openxmlformats.org/officeDocument/2006/relationships/image" Target="media/image7.gif"/><Relationship Id="rId33" Type="http://schemas.openxmlformats.org/officeDocument/2006/relationships/hyperlink" Target="http://www.gourmet-food-revolution.com/free-holiday-recipes.html" TargetMode="External"/><Relationship Id="rId38" Type="http://schemas.openxmlformats.org/officeDocument/2006/relationships/image" Target="media/image14.gif"/><Relationship Id="rId46" Type="http://schemas.openxmlformats.org/officeDocument/2006/relationships/image" Target="media/image18.gif"/><Relationship Id="rId59" Type="http://schemas.openxmlformats.org/officeDocument/2006/relationships/hyperlink" Target="http://fusion.google.com/add?feedurl=http://www.gourmet-food-revolution.com/gourmet-food.xml" TargetMode="External"/><Relationship Id="rId67" Type="http://schemas.openxmlformats.org/officeDocument/2006/relationships/hyperlink" Target="http://www.gourmet-food-revolution.com/table-setting-etiquette.html" TargetMode="External"/><Relationship Id="rId20" Type="http://schemas.openxmlformats.org/officeDocument/2006/relationships/hyperlink" Target="http://www.gourmet-food-revolution.com/hire-a-butler.html" TargetMode="External"/><Relationship Id="rId41" Type="http://schemas.openxmlformats.org/officeDocument/2006/relationships/hyperlink" Target="http://www.gourmet-food-revolution.com/build-a-web-site-business.html" TargetMode="External"/><Relationship Id="rId54" Type="http://schemas.openxmlformats.org/officeDocument/2006/relationships/image" Target="media/image22.wmf"/><Relationship Id="rId62" Type="http://schemas.openxmlformats.org/officeDocument/2006/relationships/image" Target="media/image25.gif"/><Relationship Id="rId70" Type="http://schemas.openxmlformats.org/officeDocument/2006/relationships/hyperlink" Target="http://www.gourmet-food-revolution.com/international-etiquette.html" TargetMode="External"/><Relationship Id="rId75" Type="http://schemas.openxmlformats.org/officeDocument/2006/relationships/image" Target="media/image29.jpeg"/><Relationship Id="rId83" Type="http://schemas.openxmlformats.org/officeDocument/2006/relationships/control" Target="activeX/activeX7.xml"/><Relationship Id="rId88" Type="http://schemas.openxmlformats.org/officeDocument/2006/relationships/hyperlink" Target="http://whatscookingamerica.net/Menu/DiningEtiquetteGuide.htm" TargetMode="External"/><Relationship Id="rId91" Type="http://schemas.openxmlformats.org/officeDocument/2006/relationships/hyperlink" Target="http://whatscookingamerica.net/Menu/DiningEtiquetteGuide.htm" TargetMode="External"/><Relationship Id="rId96" Type="http://schemas.openxmlformats.org/officeDocument/2006/relationships/hyperlink" Target="http://whatscookingamerica.net/Menu/DiningEtiquetteGuide.htm" TargetMode="External"/><Relationship Id="rId1" Type="http://schemas.openxmlformats.org/officeDocument/2006/relationships/customXml" Target="../customXml/item1.xml"/><Relationship Id="rId6" Type="http://schemas.openxmlformats.org/officeDocument/2006/relationships/hyperlink" Target="http://www.essortment.com/articles/proper-dining-etiquette_3639.htm" TargetMode="External"/><Relationship Id="rId15" Type="http://schemas.openxmlformats.org/officeDocument/2006/relationships/image" Target="media/image2.gif"/><Relationship Id="rId23" Type="http://schemas.openxmlformats.org/officeDocument/2006/relationships/image" Target="media/image6.gif"/><Relationship Id="rId28" Type="http://schemas.openxmlformats.org/officeDocument/2006/relationships/image" Target="media/image9.gif"/><Relationship Id="rId36" Type="http://schemas.openxmlformats.org/officeDocument/2006/relationships/image" Target="media/image13.gif"/><Relationship Id="rId49" Type="http://schemas.openxmlformats.org/officeDocument/2006/relationships/image" Target="media/image20.wmf"/><Relationship Id="rId57" Type="http://schemas.openxmlformats.org/officeDocument/2006/relationships/hyperlink" Target="http://www.gourmet-food-revolution.com/gourmet-food.xml" TargetMode="External"/><Relationship Id="rId10" Type="http://schemas.openxmlformats.org/officeDocument/2006/relationships/hyperlink" Target="http://www.essortment.com/articles/proper-dining-etiquette_3639.htm" TargetMode="External"/><Relationship Id="rId31" Type="http://schemas.openxmlformats.org/officeDocument/2006/relationships/hyperlink" Target="http://www.gourmet-food-revolution.com/new-years-day-menu.html" TargetMode="External"/><Relationship Id="rId44" Type="http://schemas.openxmlformats.org/officeDocument/2006/relationships/image" Target="media/image17.gif"/><Relationship Id="rId52" Type="http://schemas.openxmlformats.org/officeDocument/2006/relationships/control" Target="activeX/activeX3.xml"/><Relationship Id="rId60" Type="http://schemas.openxmlformats.org/officeDocument/2006/relationships/image" Target="media/image24.gif"/><Relationship Id="rId65" Type="http://schemas.openxmlformats.org/officeDocument/2006/relationships/hyperlink" Target="http://www.bloglines.com/sub/http:/www.gourmet-food-revolution.com/gourmet-food.xml" TargetMode="External"/><Relationship Id="rId73" Type="http://schemas.openxmlformats.org/officeDocument/2006/relationships/image" Target="media/image28.jpeg"/><Relationship Id="rId78" Type="http://schemas.openxmlformats.org/officeDocument/2006/relationships/hyperlink" Target="http://whatscookingamerica.net/Menu/DiningEtiquetteGuide.htm" TargetMode="External"/><Relationship Id="rId81" Type="http://schemas.openxmlformats.org/officeDocument/2006/relationships/control" Target="activeX/activeX6.xml"/><Relationship Id="rId86" Type="http://schemas.openxmlformats.org/officeDocument/2006/relationships/image" Target="media/image33.wmf"/><Relationship Id="rId94" Type="http://schemas.openxmlformats.org/officeDocument/2006/relationships/hyperlink" Target="http://whatscookingamerica.net/Menu/DiningEtiquetteGuide.htm" TargetMode="External"/><Relationship Id="rId4" Type="http://schemas.openxmlformats.org/officeDocument/2006/relationships/settings" Target="settings.xml"/><Relationship Id="rId9" Type="http://schemas.openxmlformats.org/officeDocument/2006/relationships/hyperlink" Target="http://www.essortment.com/articles/proper-dining-etiquette_3639.htm" TargetMode="External"/><Relationship Id="rId13" Type="http://schemas.openxmlformats.org/officeDocument/2006/relationships/image" Target="media/image1.gif"/><Relationship Id="rId18" Type="http://schemas.openxmlformats.org/officeDocument/2006/relationships/hyperlink" Target="http://www.gourmet-food-revolution.com/gourmet-personal-chef.html" TargetMode="External"/><Relationship Id="rId39" Type="http://schemas.openxmlformats.org/officeDocument/2006/relationships/hyperlink" Target="http://www.gourmet-food-revolution.com/gourmet-foods.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0-5CC6-11CF-8D67-00AA00BDCE1D}" ax:persistence="persistStream" r:id="rId1"/>
</file>

<file path=word/activeX/activeX6.xml><?xml version="1.0" encoding="utf-8"?>
<ax:ocx xmlns:ax="http://schemas.microsoft.com/office/2006/activeX" xmlns:r="http://schemas.openxmlformats.org/officeDocument/2006/relationships" ax:classid="{5512D11C-5CC6-11CF-8D67-00AA00BDCE1D}" ax:persistence="persistStream" r:id="rId1"/>
</file>

<file path=word/activeX/activeX7.xml><?xml version="1.0" encoding="utf-8"?>
<ax:ocx xmlns:ax="http://schemas.microsoft.com/office/2006/activeX" xmlns:r="http://schemas.openxmlformats.org/officeDocument/2006/relationships" ax:classid="{5512D11C-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B0740D-0356-40D5-9D80-570F0654C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22</Pages>
  <Words>6979</Words>
  <Characters>39782</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Lenovo (Beijing) Limited</Company>
  <LinksUpToDate>false</LinksUpToDate>
  <CharactersWithSpaces>46668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1</cp:revision>
  <dcterms:created xsi:type="dcterms:W3CDTF">2010-08-29T11:25:00Z</dcterms:created>
  <dcterms:modified xsi:type="dcterms:W3CDTF">2010-08-29T11:59:00Z</dcterms:modified>
</cp:coreProperties>
</file>